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01129" w14:textId="77777777" w:rsidR="00631A3A" w:rsidRDefault="0052212C">
      <w:pPr>
        <w:pStyle w:val="Titel"/>
      </w:pPr>
      <w:r>
        <w:t>[</w:t>
      </w:r>
      <w:r w:rsidR="00D073C7">
        <w:t>Smart Mirror Project, Literature Review</w:t>
      </w:r>
      <w:r>
        <w:t>]</w:t>
      </w:r>
    </w:p>
    <w:p w14:paraId="1A0F1CFA" w14:textId="77777777" w:rsidR="00631A3A" w:rsidRDefault="0052212C">
      <w:pPr>
        <w:pStyle w:val="Untertitel"/>
      </w:pPr>
      <w:r>
        <w:t>[</w:t>
      </w:r>
      <w:r w:rsidR="00D073C7">
        <w:t>Reday Yahya</w:t>
      </w:r>
      <w:r>
        <w:t>]</w:t>
      </w:r>
    </w:p>
    <w:p w14:paraId="50D75672" w14:textId="77777777" w:rsidR="00631A3A" w:rsidRDefault="0052212C">
      <w:pPr>
        <w:pStyle w:val="Untertitel"/>
      </w:pPr>
      <w:r>
        <w:t>[</w:t>
      </w:r>
      <w:r w:rsidR="00D073C7">
        <w:t>Middlesex University London</w:t>
      </w:r>
      <w:r>
        <w:t>]</w:t>
      </w:r>
    </w:p>
    <w:p w14:paraId="701C3305" w14:textId="77777777" w:rsidR="00631A3A" w:rsidRDefault="0052212C">
      <w:pPr>
        <w:pStyle w:val="Untertitel"/>
      </w:pPr>
      <w:r>
        <w:t>[</w:t>
      </w:r>
      <w:r w:rsidR="00D073C7">
        <w:t>BSc Computing Science</w:t>
      </w:r>
      <w:r>
        <w:t>]</w:t>
      </w:r>
    </w:p>
    <w:p w14:paraId="04DE3E55" w14:textId="77777777" w:rsidR="00631A3A" w:rsidRDefault="0052212C">
      <w:pPr>
        <w:pStyle w:val="Untertitel"/>
      </w:pPr>
      <w:r>
        <w:t>[</w:t>
      </w:r>
      <w:r w:rsidR="00D073C7">
        <w:t>01.12.2017</w:t>
      </w:r>
      <w:r>
        <w:t>]</w:t>
      </w:r>
    </w:p>
    <w:p w14:paraId="5D09EB90" w14:textId="77777777" w:rsidR="00631A3A" w:rsidRDefault="00631A3A"/>
    <w:p w14:paraId="609EE55A" w14:textId="77777777" w:rsidR="00631A3A" w:rsidRDefault="00631A3A"/>
    <w:p w14:paraId="4AD19911" w14:textId="77777777" w:rsidR="00D073C7" w:rsidRDefault="00D073C7"/>
    <w:p w14:paraId="65EA062D" w14:textId="77777777" w:rsidR="00D073C7" w:rsidRDefault="00D073C7"/>
    <w:p w14:paraId="5DFBE6DB" w14:textId="77777777" w:rsidR="00D073C7" w:rsidRDefault="00D073C7">
      <w:r>
        <w:br w:type="page"/>
      </w:r>
    </w:p>
    <w:p w14:paraId="23D438BA" w14:textId="77777777" w:rsidR="00D073C7" w:rsidRDefault="00D073C7" w:rsidP="00D073C7">
      <w:pPr>
        <w:pStyle w:val="Titel"/>
      </w:pPr>
      <w:r>
        <w:lastRenderedPageBreak/>
        <w:t>Index</w:t>
      </w:r>
      <w:r>
        <w:br/>
      </w:r>
    </w:p>
    <w:p w14:paraId="1F90F0E5" w14:textId="77777777" w:rsidR="00D073C7" w:rsidRDefault="00D073C7" w:rsidP="00D073C7">
      <w:pPr>
        <w:pStyle w:val="berschrift2"/>
        <w:numPr>
          <w:ilvl w:val="0"/>
          <w:numId w:val="5"/>
        </w:numPr>
        <w:spacing w:line="360" w:lineRule="auto"/>
        <w:rPr>
          <w:lang w:val="en-GB"/>
        </w:rPr>
      </w:pPr>
      <w:r w:rsidRPr="00D073C7">
        <w:rPr>
          <w:lang w:val="en-GB"/>
        </w:rPr>
        <w:t>Title Page</w:t>
      </w:r>
    </w:p>
    <w:p w14:paraId="167632F2" w14:textId="77777777" w:rsidR="00D073C7" w:rsidRDefault="00D073C7" w:rsidP="00D073C7">
      <w:pPr>
        <w:pStyle w:val="berschrift2"/>
        <w:numPr>
          <w:ilvl w:val="0"/>
          <w:numId w:val="5"/>
        </w:numPr>
        <w:spacing w:line="360" w:lineRule="auto"/>
        <w:rPr>
          <w:lang w:val="en-GB"/>
        </w:rPr>
      </w:pPr>
      <w:r w:rsidRPr="00D073C7">
        <w:rPr>
          <w:lang w:val="en-GB"/>
        </w:rPr>
        <w:t>Index Page</w:t>
      </w:r>
    </w:p>
    <w:p w14:paraId="4F8D38C4" w14:textId="77777777" w:rsidR="00D073C7" w:rsidRDefault="00D073C7" w:rsidP="00D073C7">
      <w:pPr>
        <w:pStyle w:val="berschrift2"/>
        <w:numPr>
          <w:ilvl w:val="0"/>
          <w:numId w:val="5"/>
        </w:numPr>
        <w:spacing w:line="360" w:lineRule="auto"/>
        <w:rPr>
          <w:lang w:val="en-GB"/>
        </w:rPr>
      </w:pPr>
      <w:r w:rsidRPr="00D073C7">
        <w:rPr>
          <w:lang w:val="en-GB"/>
        </w:rPr>
        <w:t>Smart Mirror Overview</w:t>
      </w:r>
    </w:p>
    <w:p w14:paraId="77C7A2A6" w14:textId="77777777" w:rsidR="00D073C7" w:rsidRDefault="00D073C7" w:rsidP="00D073C7">
      <w:pPr>
        <w:pStyle w:val="berschrift2"/>
        <w:numPr>
          <w:ilvl w:val="0"/>
          <w:numId w:val="5"/>
        </w:numPr>
        <w:spacing w:line="360" w:lineRule="auto"/>
        <w:rPr>
          <w:lang w:val="en-GB"/>
        </w:rPr>
      </w:pPr>
      <w:r w:rsidRPr="00D073C7">
        <w:rPr>
          <w:lang w:val="en-GB"/>
        </w:rPr>
        <w:t>Attractiveness Theor</w:t>
      </w:r>
      <w:r>
        <w:rPr>
          <w:lang w:val="en-GB"/>
        </w:rPr>
        <w:t>y</w:t>
      </w:r>
    </w:p>
    <w:p w14:paraId="40B7A647" w14:textId="77777777" w:rsidR="00941327" w:rsidRDefault="00D073C7" w:rsidP="00941327">
      <w:pPr>
        <w:pStyle w:val="berschrift2"/>
        <w:numPr>
          <w:ilvl w:val="0"/>
          <w:numId w:val="5"/>
        </w:numPr>
        <w:spacing w:line="360" w:lineRule="auto"/>
        <w:rPr>
          <w:lang w:val="en-GB"/>
        </w:rPr>
      </w:pPr>
      <w:r w:rsidRPr="00D073C7">
        <w:rPr>
          <w:lang w:val="en-GB"/>
        </w:rPr>
        <w:t>Attractiveness Rating</w:t>
      </w:r>
    </w:p>
    <w:p w14:paraId="6072C1E4" w14:textId="77777777" w:rsidR="00941327" w:rsidRPr="00941327" w:rsidRDefault="00941327" w:rsidP="00941327">
      <w:pPr>
        <w:pStyle w:val="berschrift2"/>
        <w:numPr>
          <w:ilvl w:val="0"/>
          <w:numId w:val="5"/>
        </w:numPr>
        <w:spacing w:line="360" w:lineRule="auto"/>
        <w:rPr>
          <w:lang w:val="en-GB"/>
        </w:rPr>
      </w:pPr>
      <w:r>
        <w:rPr>
          <w:lang w:val="en-GB"/>
        </w:rPr>
        <w:t>Project Approach</w:t>
      </w:r>
    </w:p>
    <w:p w14:paraId="2D852856" w14:textId="77777777" w:rsidR="00FE1BF9" w:rsidRDefault="00D073C7">
      <w:pPr>
        <w:rPr>
          <w:lang w:val="en-GB"/>
        </w:rPr>
      </w:pPr>
      <w:r w:rsidRPr="00D073C7">
        <w:rPr>
          <w:lang w:val="en-GB"/>
        </w:rPr>
        <w:br w:type="page"/>
      </w:r>
    </w:p>
    <w:p w14:paraId="68694348" w14:textId="77777777" w:rsidR="00FE1BF9" w:rsidRPr="00AF5F1F" w:rsidRDefault="00FE1BF9" w:rsidP="00FE1BF9">
      <w:pPr>
        <w:pStyle w:val="Titel"/>
        <w:rPr>
          <w:sz w:val="56"/>
          <w:lang w:val="en-GB"/>
        </w:rPr>
      </w:pPr>
      <w:r w:rsidRPr="00AF5F1F">
        <w:rPr>
          <w:sz w:val="56"/>
          <w:lang w:val="en-GB"/>
        </w:rPr>
        <w:lastRenderedPageBreak/>
        <w:t>Smart Mirror Overview</w:t>
      </w:r>
    </w:p>
    <w:p w14:paraId="29470B68" w14:textId="77777777" w:rsidR="00E3573E" w:rsidRDefault="00E3573E" w:rsidP="00FE1BF9">
      <w:pPr>
        <w:rPr>
          <w:lang w:val="en-GB"/>
        </w:rPr>
      </w:pPr>
      <w:r>
        <w:rPr>
          <w:lang w:val="en-GB"/>
        </w:rPr>
        <w:t xml:space="preserve">What are </w:t>
      </w:r>
      <w:r w:rsidR="00966C8F">
        <w:rPr>
          <w:lang w:val="en-GB"/>
        </w:rPr>
        <w:t>s</w:t>
      </w:r>
      <w:r>
        <w:rPr>
          <w:lang w:val="en-GB"/>
        </w:rPr>
        <w:t xml:space="preserve">mart </w:t>
      </w:r>
      <w:r w:rsidR="00966C8F">
        <w:rPr>
          <w:lang w:val="en-GB"/>
        </w:rPr>
        <w:t>m</w:t>
      </w:r>
      <w:r>
        <w:rPr>
          <w:lang w:val="en-GB"/>
        </w:rPr>
        <w:t xml:space="preserve">irrors? </w:t>
      </w:r>
      <w:r w:rsidR="00966C8F">
        <w:rPr>
          <w:lang w:val="en-GB"/>
        </w:rPr>
        <w:t>s</w:t>
      </w:r>
      <w:r>
        <w:rPr>
          <w:lang w:val="en-GB"/>
        </w:rPr>
        <w:t xml:space="preserve">mart </w:t>
      </w:r>
      <w:r w:rsidR="00966C8F">
        <w:rPr>
          <w:lang w:val="en-GB"/>
        </w:rPr>
        <w:t xml:space="preserve">mirrors </w:t>
      </w:r>
      <w:r>
        <w:rPr>
          <w:lang w:val="en-GB"/>
        </w:rPr>
        <w:t xml:space="preserve">are normal mirrors with added </w:t>
      </w:r>
      <w:r w:rsidR="009B7247">
        <w:rPr>
          <w:lang w:val="en-GB"/>
        </w:rPr>
        <w:t xml:space="preserve">technology. Most </w:t>
      </w:r>
      <w:r w:rsidR="00966C8F">
        <w:rPr>
          <w:lang w:val="en-GB"/>
        </w:rPr>
        <w:t xml:space="preserve">smart mirror </w:t>
      </w:r>
      <w:r w:rsidR="009B7247">
        <w:rPr>
          <w:lang w:val="en-GB"/>
        </w:rPr>
        <w:t xml:space="preserve">projects are carried out by </w:t>
      </w:r>
      <w:r w:rsidR="00966C8F">
        <w:rPr>
          <w:lang w:val="en-GB"/>
        </w:rPr>
        <w:t xml:space="preserve">companies </w:t>
      </w:r>
      <w:r w:rsidR="009B7247">
        <w:rPr>
          <w:lang w:val="en-GB"/>
        </w:rPr>
        <w:t xml:space="preserve">such as Samsung and Panasonic or even </w:t>
      </w:r>
      <w:r w:rsidR="00966C8F">
        <w:rPr>
          <w:lang w:val="en-GB"/>
        </w:rPr>
        <w:t xml:space="preserve">individuals </w:t>
      </w:r>
      <w:r w:rsidR="009B7247">
        <w:rPr>
          <w:lang w:val="en-GB"/>
        </w:rPr>
        <w:t xml:space="preserve">and </w:t>
      </w:r>
      <w:r w:rsidR="00966C8F">
        <w:rPr>
          <w:lang w:val="en-GB"/>
        </w:rPr>
        <w:t xml:space="preserve">hardware </w:t>
      </w:r>
      <w:r w:rsidR="009B7247">
        <w:rPr>
          <w:lang w:val="en-GB"/>
        </w:rPr>
        <w:t xml:space="preserve">Enthusiasts. In the current </w:t>
      </w:r>
      <w:r w:rsidR="00966C8F">
        <w:rPr>
          <w:lang w:val="en-GB"/>
        </w:rPr>
        <w:t>market</w:t>
      </w:r>
      <w:r w:rsidR="009B7247">
        <w:rPr>
          <w:lang w:val="en-GB"/>
        </w:rPr>
        <w:t xml:space="preserve">, </w:t>
      </w:r>
      <w:r w:rsidR="00966C8F">
        <w:rPr>
          <w:lang w:val="en-GB"/>
        </w:rPr>
        <w:t xml:space="preserve">smart mirrors </w:t>
      </w:r>
      <w:r w:rsidR="009B7247">
        <w:rPr>
          <w:lang w:val="en-GB"/>
        </w:rPr>
        <w:t xml:space="preserve">make a very rare appearance, as there is no clear standard or even a clear product that dominates the scene. However, </w:t>
      </w:r>
      <w:r w:rsidR="00966C8F">
        <w:rPr>
          <w:lang w:val="en-GB"/>
        </w:rPr>
        <w:t xml:space="preserve">companies </w:t>
      </w:r>
      <w:r w:rsidR="009B7247">
        <w:rPr>
          <w:lang w:val="en-GB"/>
        </w:rPr>
        <w:t xml:space="preserve">such as Samsung and Panasonic specifically create smaller products and proof of concept models for specific Companies and Electronics </w:t>
      </w:r>
      <w:r w:rsidR="00966C8F">
        <w:rPr>
          <w:lang w:val="en-GB"/>
        </w:rPr>
        <w:t>Fairs</w:t>
      </w:r>
      <w:r w:rsidR="009B7247">
        <w:rPr>
          <w:lang w:val="en-GB"/>
        </w:rPr>
        <w:t xml:space="preserve">. For </w:t>
      </w:r>
      <w:r w:rsidR="00966C8F">
        <w:rPr>
          <w:lang w:val="en-GB"/>
        </w:rPr>
        <w:t xml:space="preserve">hardware </w:t>
      </w:r>
      <w:r w:rsidR="009B7247">
        <w:rPr>
          <w:lang w:val="en-GB"/>
        </w:rPr>
        <w:t>fairs and electronic shows Samsung and other</w:t>
      </w:r>
      <w:r w:rsidR="00966C8F">
        <w:rPr>
          <w:lang w:val="en-GB"/>
        </w:rPr>
        <w:t xml:space="preserve"> smaller</w:t>
      </w:r>
      <w:r w:rsidR="009B7247">
        <w:rPr>
          <w:lang w:val="en-GB"/>
        </w:rPr>
        <w:t xml:space="preserve"> </w:t>
      </w:r>
      <w:r w:rsidR="00966C8F">
        <w:rPr>
          <w:lang w:val="en-GB"/>
        </w:rPr>
        <w:t>companies demonstrate</w:t>
      </w:r>
      <w:r w:rsidR="009B7247">
        <w:rPr>
          <w:lang w:val="en-GB"/>
        </w:rPr>
        <w:t xml:space="preserve"> their product that can be potentially </w:t>
      </w:r>
      <w:r w:rsidR="00966C8F">
        <w:rPr>
          <w:lang w:val="en-GB"/>
        </w:rPr>
        <w:t>introduced to the electronic market,</w:t>
      </w:r>
      <w:r w:rsidR="009B7247">
        <w:rPr>
          <w:lang w:val="en-GB"/>
        </w:rPr>
        <w:t xml:space="preserve"> but most of the time</w:t>
      </w:r>
      <w:r w:rsidR="00DB4648">
        <w:rPr>
          <w:lang w:val="en-GB"/>
        </w:rPr>
        <w:t xml:space="preserve"> it</w:t>
      </w:r>
      <w:r w:rsidR="009B7247">
        <w:rPr>
          <w:lang w:val="en-GB"/>
        </w:rPr>
        <w:t xml:space="preserve"> does</w:t>
      </w:r>
      <w:r w:rsidR="00966C8F">
        <w:rPr>
          <w:lang w:val="en-GB"/>
        </w:rPr>
        <w:t xml:space="preserve"> not enter the market</w:t>
      </w:r>
      <w:r w:rsidR="009B7247">
        <w:rPr>
          <w:lang w:val="en-GB"/>
        </w:rPr>
        <w:t xml:space="preserve">. </w:t>
      </w:r>
    </w:p>
    <w:p w14:paraId="258D5DFD" w14:textId="77777777" w:rsidR="000A7AC2" w:rsidRDefault="000A7AC2" w:rsidP="00FE1BF9">
      <w:pPr>
        <w:rPr>
          <w:lang w:val="en-GB"/>
        </w:rPr>
      </w:pPr>
    </w:p>
    <w:p w14:paraId="3B5B7825" w14:textId="77777777" w:rsidR="000A7AC2" w:rsidRDefault="000A7AC2" w:rsidP="00FE1BF9">
      <w:pPr>
        <w:rPr>
          <w:lang w:val="en-GB"/>
        </w:rPr>
      </w:pPr>
    </w:p>
    <w:p w14:paraId="3F1CF6FD" w14:textId="77777777" w:rsidR="000A7AC2" w:rsidRDefault="000A7AC2" w:rsidP="00FE1BF9">
      <w:pPr>
        <w:rPr>
          <w:lang w:val="en-GB"/>
        </w:rPr>
      </w:pPr>
    </w:p>
    <w:p w14:paraId="553C0FB1" w14:textId="77777777" w:rsidR="000A7AC2" w:rsidRDefault="000A7AC2" w:rsidP="00FE1BF9">
      <w:pPr>
        <w:rPr>
          <w:lang w:val="en-GB"/>
        </w:rPr>
      </w:pPr>
    </w:p>
    <w:p w14:paraId="7C32D396" w14:textId="77777777" w:rsidR="000A7AC2" w:rsidRDefault="000A7AC2" w:rsidP="00FE1BF9">
      <w:pPr>
        <w:rPr>
          <w:lang w:val="en-GB"/>
        </w:rPr>
      </w:pPr>
    </w:p>
    <w:p w14:paraId="44EC1CF9" w14:textId="77777777" w:rsidR="000A7AC2" w:rsidRDefault="000A7AC2" w:rsidP="00FE1BF9">
      <w:pPr>
        <w:rPr>
          <w:lang w:val="en-GB"/>
        </w:rPr>
      </w:pPr>
    </w:p>
    <w:p w14:paraId="3120637C" w14:textId="77777777" w:rsidR="000A7AC2" w:rsidRDefault="000A7AC2" w:rsidP="00FE1BF9">
      <w:pPr>
        <w:rPr>
          <w:lang w:val="en-GB"/>
        </w:rPr>
      </w:pPr>
    </w:p>
    <w:p w14:paraId="42955C85" w14:textId="77777777" w:rsidR="000A7AC2" w:rsidRDefault="000A7AC2" w:rsidP="00FE1BF9">
      <w:pPr>
        <w:rPr>
          <w:lang w:val="en-GB"/>
        </w:rPr>
      </w:pPr>
    </w:p>
    <w:p w14:paraId="770B374D" w14:textId="77777777" w:rsidR="000A7AC2" w:rsidRDefault="000A7AC2" w:rsidP="00FE1BF9">
      <w:pPr>
        <w:rPr>
          <w:lang w:val="en-GB"/>
        </w:rPr>
      </w:pPr>
    </w:p>
    <w:p w14:paraId="04556EC6" w14:textId="77777777" w:rsidR="000A7AC2" w:rsidRDefault="000A7AC2" w:rsidP="00FE1BF9">
      <w:pPr>
        <w:rPr>
          <w:lang w:val="en-GB"/>
        </w:rPr>
      </w:pPr>
    </w:p>
    <w:p w14:paraId="5C8767B0" w14:textId="77777777" w:rsidR="000A7AC2" w:rsidRDefault="000A7AC2" w:rsidP="00FE1BF9">
      <w:pPr>
        <w:rPr>
          <w:lang w:val="en-GB"/>
        </w:rPr>
      </w:pPr>
    </w:p>
    <w:p w14:paraId="51A1A8E6" w14:textId="77777777" w:rsidR="000A7AC2" w:rsidRDefault="000A7AC2" w:rsidP="00FE1BF9">
      <w:pPr>
        <w:rPr>
          <w:lang w:val="en-GB"/>
        </w:rPr>
      </w:pPr>
    </w:p>
    <w:p w14:paraId="41D950DA" w14:textId="77777777" w:rsidR="000A7AC2" w:rsidRDefault="000A7AC2" w:rsidP="00FE1BF9">
      <w:pPr>
        <w:rPr>
          <w:lang w:val="en-GB"/>
        </w:rPr>
      </w:pPr>
    </w:p>
    <w:p w14:paraId="48FF981B" w14:textId="77777777" w:rsidR="000A7AC2" w:rsidRDefault="000A7AC2" w:rsidP="00FE1BF9">
      <w:pPr>
        <w:rPr>
          <w:lang w:val="en-GB"/>
        </w:rPr>
      </w:pPr>
    </w:p>
    <w:p w14:paraId="107B26A4" w14:textId="77777777" w:rsidR="000A7AC2" w:rsidRDefault="000A7AC2" w:rsidP="00FE1BF9">
      <w:pPr>
        <w:rPr>
          <w:lang w:val="en-GB"/>
        </w:rPr>
      </w:pPr>
    </w:p>
    <w:p w14:paraId="5F862B75" w14:textId="77777777" w:rsidR="000A7AC2" w:rsidRDefault="000A7AC2" w:rsidP="00FE1BF9">
      <w:pPr>
        <w:rPr>
          <w:lang w:val="en-GB"/>
        </w:rPr>
      </w:pPr>
    </w:p>
    <w:p w14:paraId="393E0517" w14:textId="77777777" w:rsidR="000A7AC2" w:rsidRDefault="000A7AC2" w:rsidP="00FE1BF9">
      <w:pPr>
        <w:rPr>
          <w:lang w:val="en-GB"/>
        </w:rPr>
      </w:pPr>
    </w:p>
    <w:p w14:paraId="1B56182D" w14:textId="77777777" w:rsidR="000A7AC2" w:rsidRDefault="000A7AC2" w:rsidP="00FE1BF9">
      <w:pPr>
        <w:rPr>
          <w:lang w:val="en-GB"/>
        </w:rPr>
      </w:pPr>
    </w:p>
    <w:p w14:paraId="50EA4180" w14:textId="77777777" w:rsidR="000A7AC2" w:rsidRDefault="000A7AC2" w:rsidP="00FE1BF9">
      <w:pPr>
        <w:rPr>
          <w:lang w:val="en-GB"/>
        </w:rPr>
      </w:pPr>
    </w:p>
    <w:p w14:paraId="45DFAC75" w14:textId="77777777" w:rsidR="002F780C" w:rsidRDefault="00E26014" w:rsidP="00AF5F1F">
      <w:pPr>
        <w:pStyle w:val="Titel"/>
        <w:rPr>
          <w:lang w:val="en-GB"/>
        </w:rPr>
      </w:pPr>
      <w:r>
        <w:rPr>
          <w:lang w:val="en-GB"/>
        </w:rPr>
        <w:lastRenderedPageBreak/>
        <w:t>Smart Mirrors by Samsung</w:t>
      </w:r>
    </w:p>
    <w:p w14:paraId="30E7DFFE" w14:textId="18D753A4" w:rsidR="000A7AC2" w:rsidRDefault="0049431C" w:rsidP="00CF4F20">
      <w:pPr>
        <w:rPr>
          <w:lang w:val="en-GB"/>
        </w:rPr>
      </w:pPr>
      <w:r>
        <w:rPr>
          <w:noProof/>
          <w:lang w:val="en-GB" w:eastAsia="zh-CN"/>
        </w:rPr>
        <mc:AlternateContent>
          <mc:Choice Requires="wps">
            <w:drawing>
              <wp:anchor distT="0" distB="0" distL="114300" distR="114300" simplePos="0" relativeHeight="251660288" behindDoc="1" locked="0" layoutInCell="1" allowOverlap="1" wp14:anchorId="064CF1D7" wp14:editId="0DABF4B4">
                <wp:simplePos x="0" y="0"/>
                <wp:positionH relativeFrom="column">
                  <wp:posOffset>-659130</wp:posOffset>
                </wp:positionH>
                <wp:positionV relativeFrom="paragraph">
                  <wp:posOffset>6960235</wp:posOffset>
                </wp:positionV>
                <wp:extent cx="3969385" cy="633730"/>
                <wp:effectExtent l="0" t="0" r="0" b="0"/>
                <wp:wrapTight wrapText="bothSides">
                  <wp:wrapPolygon edited="0">
                    <wp:start x="0" y="0"/>
                    <wp:lineTo x="0" y="20778"/>
                    <wp:lineTo x="21458" y="20778"/>
                    <wp:lineTo x="21458"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9385" cy="633730"/>
                        </a:xfrm>
                        <a:prstGeom prst="rect">
                          <a:avLst/>
                        </a:prstGeom>
                        <a:solidFill>
                          <a:prstClr val="white"/>
                        </a:solidFill>
                        <a:ln>
                          <a:noFill/>
                        </a:ln>
                      </wps:spPr>
                      <wps:txbx>
                        <w:txbxContent>
                          <w:p w14:paraId="22EE3B88" w14:textId="77777777" w:rsidR="00905382" w:rsidRPr="00F83D37" w:rsidRDefault="00905382" w:rsidP="00AF5F1F">
                            <w:pPr>
                              <w:pStyle w:val="Beschriftung"/>
                              <w:rPr>
                                <w:noProof/>
                              </w:rPr>
                            </w:pPr>
                            <w:r>
                              <w:t xml:space="preserve">Figure 2 Samsung transparent OLED Mirror | Source: </w:t>
                            </w:r>
                            <w:bookmarkStart w:id="0" w:name="_Hlk502182727"/>
                            <w:ins w:id="1" w:author="Reday Yahya" w:date="2018-01-14T21:06:00Z">
                              <w:r w:rsidRPr="002956C5">
                                <w:t>http://www.dailymail.co.uk/sciencetech/article-3118491/Samsung-s-smart-MIRROR-shows-weather-traffic-information-Facebook-notifications-brush-teeth.html</w:t>
                              </w:r>
                            </w:ins>
                            <w:del w:id="2" w:author="Reday Yahya" w:date="2018-01-14T21:05:00Z">
                              <w:r w:rsidDel="002956C5">
                                <w:fldChar w:fldCharType="begin"/>
                              </w:r>
                              <w:r w:rsidDel="002956C5">
                                <w:delInstrText xml:space="preserve"> HYPERLINK "http://www.dailymail.co.uk/sciencetech/article-3118491/Samsung-s-smart-MIRROR-shows-weather-traffic-information-Facebook-notifications-brush-teeth.html" </w:delInstrText>
                              </w:r>
                              <w:r w:rsidDel="002956C5">
                                <w:fldChar w:fldCharType="separate"/>
                              </w:r>
                              <w:r w:rsidRPr="00521395" w:rsidDel="002956C5">
                                <w:rPr>
                                  <w:rStyle w:val="Hyperlink"/>
                                </w:rPr>
                                <w:delText>DailyMail UK Article</w:delText>
                              </w:r>
                              <w:r w:rsidDel="002956C5">
                                <w:fldChar w:fldCharType="end"/>
                              </w:r>
                            </w:del>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CF1D7" id="_x0000_t202" coordsize="21600,21600" o:spt="202" path="m,l,21600r21600,l21600,xe">
                <v:stroke joinstyle="miter"/>
                <v:path gradientshapeok="t" o:connecttype="rect"/>
              </v:shapetype>
              <v:shape id="Text Box 10" o:spid="_x0000_s1026" type="#_x0000_t202" style="position:absolute;margin-left:-51.9pt;margin-top:548.05pt;width:312.55pt;height:49.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" stroked="f">
                <v:textbox inset="0,0,0,0">
                  <w:txbxContent>
                    <w:p w14:paraId="22EE3B88" w14:textId="77777777" w:rsidR="00905382" w:rsidRPr="00F83D37" w:rsidRDefault="00905382" w:rsidP="00AF5F1F">
                      <w:pPr>
                        <w:pStyle w:val="Beschriftung"/>
                        <w:rPr>
                          <w:noProof/>
                        </w:rPr>
                      </w:pPr>
                      <w:r>
                        <w:t xml:space="preserve">Figure 2 Samsung transparent OLED Mirror | Source: </w:t>
                      </w:r>
                      <w:bookmarkStart w:id="3" w:name="_Hlk502182727"/>
                      <w:ins w:id="4" w:author="Reday Yahya" w:date="2018-01-14T21:06:00Z">
                        <w:r w:rsidRPr="002956C5">
                          <w:t>http://www.dailymail.co.uk/sciencetech/article-3118491/Samsung-s-smart-MIRROR-shows-weather-traffic-information-Facebook-notifications-brush-teeth.html</w:t>
                        </w:r>
                      </w:ins>
                      <w:del w:id="5" w:author="Reday Yahya" w:date="2018-01-14T21:05:00Z">
                        <w:r w:rsidDel="002956C5">
                          <w:fldChar w:fldCharType="begin"/>
                        </w:r>
                        <w:r w:rsidDel="002956C5">
                          <w:delInstrText xml:space="preserve"> HYPERLINK "http://www.dailymail.co.uk/sciencetech/article-3118491/Samsung-s-smart-MIRROR-shows-weather-traffic-information-Facebook-notifications-brush-teeth.html" </w:delInstrText>
                        </w:r>
                        <w:r w:rsidDel="002956C5">
                          <w:fldChar w:fldCharType="separate"/>
                        </w:r>
                        <w:r w:rsidRPr="00521395" w:rsidDel="002956C5">
                          <w:rPr>
                            <w:rStyle w:val="Hyperlink"/>
                          </w:rPr>
                          <w:delText>DailyMail UK Article</w:delText>
                        </w:r>
                        <w:r w:rsidDel="002956C5">
                          <w:fldChar w:fldCharType="end"/>
                        </w:r>
                      </w:del>
                      <w:bookmarkEnd w:id="3"/>
                    </w:p>
                  </w:txbxContent>
                </v:textbox>
                <w10:wrap type="tight"/>
              </v:shape>
            </w:pict>
          </mc:Fallback>
        </mc:AlternateContent>
      </w:r>
      <w:r w:rsidR="002956C5">
        <w:rPr>
          <w:noProof/>
          <w:lang w:val="en-GB" w:eastAsia="en-GB"/>
        </w:rPr>
        <w:drawing>
          <wp:anchor distT="0" distB="0" distL="114300" distR="114300" simplePos="0" relativeHeight="251659264" behindDoc="1" locked="0" layoutInCell="1" allowOverlap="1" wp14:anchorId="4FB98C98" wp14:editId="1C537A5D">
            <wp:simplePos x="0" y="0"/>
            <wp:positionH relativeFrom="column">
              <wp:posOffset>-712470</wp:posOffset>
            </wp:positionH>
            <wp:positionV relativeFrom="paragraph">
              <wp:posOffset>4352290</wp:posOffset>
            </wp:positionV>
            <wp:extent cx="3619500" cy="2506980"/>
            <wp:effectExtent l="0" t="0" r="0" b="7620"/>
            <wp:wrapTight wrapText="bothSides">
              <wp:wrapPolygon edited="0">
                <wp:start x="0" y="0"/>
                <wp:lineTo x="0" y="21502"/>
                <wp:lineTo x="21486" y="21502"/>
                <wp:lineTo x="21486" y="0"/>
                <wp:lineTo x="0" y="0"/>
              </wp:wrapPolygon>
            </wp:wrapTight>
            <wp:docPr id="9" name="Picture 9" descr="Samsung has unveiled 'the industry's first' Mirror and Transparent OLED display panels (picture). At an event in Hong Kong, the tech giant explained the technology can be used to provide 'virtual fitting rooms' personalised style advice, weather information, notification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has unveiled 'the industry's first' Mirror and Transparent OLED display panels (picture). At an event in Hong Kong, the tech giant explained the technology can be used to provide 'virtual fitting rooms' personalised style advice, weather information, notifications and m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0" cy="2506980"/>
                    </a:xfrm>
                    <a:prstGeom prst="rect">
                      <a:avLst/>
                    </a:prstGeom>
                    <a:noFill/>
                    <a:ln>
                      <a:noFill/>
                    </a:ln>
                  </pic:spPr>
                </pic:pic>
              </a:graphicData>
            </a:graphic>
          </wp:anchor>
        </w:drawing>
      </w:r>
      <w:r>
        <w:rPr>
          <w:noProof/>
          <w:lang w:val="en-GB" w:eastAsia="zh-CN"/>
        </w:rPr>
        <mc:AlternateContent>
          <mc:Choice Requires="wps">
            <w:drawing>
              <wp:anchor distT="0" distB="0" distL="114300" distR="114300" simplePos="0" relativeHeight="251650048" behindDoc="1" locked="0" layoutInCell="1" allowOverlap="1" wp14:anchorId="641F5923" wp14:editId="0EE643A1">
                <wp:simplePos x="0" y="0"/>
                <wp:positionH relativeFrom="column">
                  <wp:posOffset>3194050</wp:posOffset>
                </wp:positionH>
                <wp:positionV relativeFrom="paragraph">
                  <wp:posOffset>2397125</wp:posOffset>
                </wp:positionV>
                <wp:extent cx="4298315" cy="392430"/>
                <wp:effectExtent l="0" t="0" r="0" b="0"/>
                <wp:wrapTight wrapText="bothSides">
                  <wp:wrapPolygon edited="0">
                    <wp:start x="0" y="0"/>
                    <wp:lineTo x="0" y="20971"/>
                    <wp:lineTo x="21539" y="20971"/>
                    <wp:lineTo x="21539"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8315" cy="392430"/>
                        </a:xfrm>
                        <a:prstGeom prst="rect">
                          <a:avLst/>
                        </a:prstGeom>
                        <a:solidFill>
                          <a:prstClr val="white"/>
                        </a:solidFill>
                        <a:ln>
                          <a:noFill/>
                        </a:ln>
                      </wps:spPr>
                      <wps:txbx>
                        <w:txbxContent>
                          <w:p w14:paraId="345B948A" w14:textId="77777777" w:rsidR="00905382" w:rsidRPr="00FE375C" w:rsidRDefault="00905382" w:rsidP="00AF5F1F">
                            <w:pPr>
                              <w:pStyle w:val="Beschriftung"/>
                              <w:rPr>
                                <w:noProof/>
                              </w:rPr>
                            </w:pPr>
                            <w:r>
                              <w:t xml:space="preserve">Figure 1. ML55E | Source: </w:t>
                            </w:r>
                            <w:bookmarkStart w:id="6" w:name="_Hlk502182700"/>
                            <w:r>
                              <w:fldChar w:fldCharType="begin"/>
                            </w:r>
                            <w:r>
                              <w:instrText xml:space="preserve"> HYPERLINK "http://displaysolutions.samsung.com/digital-signage/detail/848/ML55E" </w:instrText>
                            </w:r>
                            <w:r>
                              <w:fldChar w:fldCharType="separate"/>
                            </w:r>
                            <w:r w:rsidRPr="00432349">
                              <w:rPr>
                                <w:rStyle w:val="Hyperlink"/>
                              </w:rPr>
                              <w:t>http://displaysolutions.samsung.com/digital-signage/detail/848/ML55E</w:t>
                            </w:r>
                            <w: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41F5923" id="Text Box 8" o:spid="_x0000_s1027" type="#_x0000_t202" style="position:absolute;margin-left:251.5pt;margin-top:188.75pt;width:338.45pt;height:3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" stroked="f">
                <v:textbox style="mso-fit-shape-to-text:t" inset="0,0,0,0">
                  <w:txbxContent>
                    <w:p w14:paraId="345B948A" w14:textId="77777777" w:rsidR="00905382" w:rsidRPr="00FE375C" w:rsidRDefault="00905382" w:rsidP="00AF5F1F">
                      <w:pPr>
                        <w:pStyle w:val="Beschriftung"/>
                        <w:rPr>
                          <w:noProof/>
                        </w:rPr>
                      </w:pPr>
                      <w:r>
                        <w:t xml:space="preserve">Figure 1. ML55E | Source: </w:t>
                      </w:r>
                      <w:bookmarkStart w:id="7" w:name="_Hlk502182700"/>
                      <w:r>
                        <w:fldChar w:fldCharType="begin"/>
                      </w:r>
                      <w:r>
                        <w:instrText xml:space="preserve"> HYPERLINK "http://displaysolutions.samsung.com/digital-signage/detail/848/ML55E" </w:instrText>
                      </w:r>
                      <w:r>
                        <w:fldChar w:fldCharType="separate"/>
                      </w:r>
                      <w:r w:rsidRPr="00432349">
                        <w:rPr>
                          <w:rStyle w:val="Hyperlink"/>
                        </w:rPr>
                        <w:t>http://displaysolutions.samsung.com/digital-signage/detail/848/ML55E</w:t>
                      </w:r>
                      <w:r>
                        <w:fldChar w:fldCharType="end"/>
                      </w:r>
                      <w:bookmarkEnd w:id="7"/>
                    </w:p>
                  </w:txbxContent>
                </v:textbox>
                <w10:wrap type="tight"/>
              </v:shape>
            </w:pict>
          </mc:Fallback>
        </mc:AlternateContent>
      </w:r>
      <w:r w:rsidR="00432349">
        <w:rPr>
          <w:noProof/>
          <w:lang w:val="en-GB" w:eastAsia="en-GB"/>
        </w:rPr>
        <w:drawing>
          <wp:anchor distT="0" distB="0" distL="114300" distR="114300" simplePos="0" relativeHeight="251648000" behindDoc="1" locked="0" layoutInCell="1" allowOverlap="1" wp14:anchorId="21AB8B74" wp14:editId="4D119EA8">
            <wp:simplePos x="0" y="0"/>
            <wp:positionH relativeFrom="column">
              <wp:posOffset>3194165</wp:posOffset>
            </wp:positionH>
            <wp:positionV relativeFrom="paragraph">
              <wp:posOffset>8890</wp:posOffset>
            </wp:positionV>
            <wp:extent cx="4298315" cy="2295525"/>
            <wp:effectExtent l="0" t="0" r="6985" b="9525"/>
            <wp:wrapTight wrapText="bothSides">
              <wp:wrapPolygon edited="0">
                <wp:start x="0" y="0"/>
                <wp:lineTo x="0" y="21510"/>
                <wp:lineTo x="21539" y="21510"/>
                <wp:lineTo x="21539" y="0"/>
                <wp:lineTo x="0" y="0"/>
              </wp:wrapPolygon>
            </wp:wrapTight>
            <wp:docPr id="7" name="Picture 7" descr="Samsung Mirror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Mirror Dis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8315" cy="2295525"/>
                    </a:xfrm>
                    <a:prstGeom prst="rect">
                      <a:avLst/>
                    </a:prstGeom>
                    <a:noFill/>
                    <a:ln>
                      <a:noFill/>
                    </a:ln>
                  </pic:spPr>
                </pic:pic>
              </a:graphicData>
            </a:graphic>
          </wp:anchor>
        </w:drawing>
      </w:r>
      <w:r w:rsidR="0052212C">
        <w:rPr>
          <w:lang w:val="en-GB"/>
        </w:rPr>
        <w:t xml:space="preserve">Samsung currently makes </w:t>
      </w:r>
      <w:r w:rsidR="00EC3E14">
        <w:rPr>
          <w:lang w:val="en-GB"/>
        </w:rPr>
        <w:t>s</w:t>
      </w:r>
      <w:r w:rsidR="0052212C">
        <w:rPr>
          <w:lang w:val="en-GB"/>
        </w:rPr>
        <w:t xml:space="preserve">mart </w:t>
      </w:r>
      <w:r w:rsidR="00EC3E14">
        <w:rPr>
          <w:lang w:val="en-GB"/>
        </w:rPr>
        <w:t>m</w:t>
      </w:r>
      <w:r w:rsidR="0052212C">
        <w:rPr>
          <w:lang w:val="en-GB"/>
        </w:rPr>
        <w:t xml:space="preserve">irrors for the </w:t>
      </w:r>
      <w:r w:rsidR="00EC3E14">
        <w:rPr>
          <w:lang w:val="en-GB"/>
        </w:rPr>
        <w:t>f</w:t>
      </w:r>
      <w:r w:rsidR="0052212C">
        <w:rPr>
          <w:lang w:val="en-GB"/>
        </w:rPr>
        <w:t xml:space="preserve">ashion </w:t>
      </w:r>
      <w:r w:rsidR="00EC3E14">
        <w:rPr>
          <w:lang w:val="en-GB"/>
        </w:rPr>
        <w:t>i</w:t>
      </w:r>
      <w:r w:rsidR="0052212C">
        <w:rPr>
          <w:lang w:val="en-GB"/>
        </w:rPr>
        <w:t>ndustry</w:t>
      </w:r>
      <w:r w:rsidR="00EC3E14">
        <w:rPr>
          <w:lang w:val="en-GB"/>
        </w:rPr>
        <w:t xml:space="preserve"> and for businesses </w:t>
      </w:r>
      <w:r w:rsidR="00E26014">
        <w:rPr>
          <w:lang w:val="en-GB"/>
        </w:rPr>
        <w:t>on demand</w:t>
      </w:r>
      <w:r w:rsidR="00EC3E14">
        <w:rPr>
          <w:lang w:val="en-GB"/>
        </w:rPr>
        <w:t>. Their range varies between different products suited for different needs and tasks.</w:t>
      </w:r>
      <w:r w:rsidR="00E26014">
        <w:rPr>
          <w:lang w:val="en-GB"/>
        </w:rPr>
        <w:t xml:space="preserve"> One of their most popular model used and commonly seen during fashion fairs in </w:t>
      </w:r>
      <w:del w:id="8" w:author="Reday Yahya" w:date="2018-01-14T21:05:00Z">
        <w:r w:rsidR="00E26014" w:rsidDel="002956C5">
          <w:rPr>
            <w:lang w:val="en-GB"/>
          </w:rPr>
          <w:delText>new York</w:delText>
        </w:r>
      </w:del>
      <w:ins w:id="9" w:author="Reday Yahya" w:date="2018-01-14T21:05:00Z">
        <w:r w:rsidR="002956C5">
          <w:rPr>
            <w:lang w:val="en-GB"/>
          </w:rPr>
          <w:t>New York</w:t>
        </w:r>
      </w:ins>
      <w:r w:rsidR="00E26014">
        <w:rPr>
          <w:lang w:val="en-GB"/>
        </w:rPr>
        <w:t>, is the ML55E</w:t>
      </w:r>
      <w:ins w:id="10" w:author="Reday Yahya" w:date="2018-01-15T01:13:00Z">
        <w:r w:rsidR="00667B9F">
          <w:rPr>
            <w:lang w:val="en-GB"/>
          </w:rPr>
          <w:t xml:space="preserve"> </w:t>
        </w:r>
      </w:ins>
      <w:ins w:id="11" w:author="Reday Yahya" w:date="2018-01-15T01:14:00Z">
        <w:r w:rsidR="00667B9F">
          <w:rPr>
            <w:lang w:val="en-GB"/>
          </w:rPr>
          <w:t>[1]</w:t>
        </w:r>
      </w:ins>
      <w:r w:rsidR="00E26014">
        <w:rPr>
          <w:lang w:val="en-GB"/>
        </w:rPr>
        <w:t>. This is a very unique piece of Hardware</w:t>
      </w:r>
      <w:r w:rsidR="0088354D">
        <w:rPr>
          <w:lang w:val="en-GB"/>
        </w:rPr>
        <w:t>,</w:t>
      </w:r>
      <w:r w:rsidR="00AF47F6">
        <w:rPr>
          <w:lang w:val="en-GB"/>
        </w:rPr>
        <w:t xml:space="preserve"> that focuses on bringing a more digital and interactive way for customers to engage with products. The ML55E portrays the customer in real time like a mirror with capability to overlay anything digitally. </w:t>
      </w:r>
      <w:r w:rsidR="00432349">
        <w:rPr>
          <w:lang w:val="en-GB"/>
        </w:rPr>
        <w:t xml:space="preserve">This digital content can be anything possible, e.g. information to the product or even any sales advertisement infographics. At fashion shows, this smart mirror has been appearing commonly ever since its official release in 2016. There, the mirror was used differently. </w:t>
      </w:r>
      <w:r w:rsidR="00C01C10">
        <w:rPr>
          <w:lang w:val="en-GB"/>
        </w:rPr>
        <w:t xml:space="preserve">Most fashion fairs have utilized the mirror to emulate a cover of a magazine in real time. Paid models, prepared and dressed, then walk up to the mirror setup and then pose in front of it. With a perfect setup that includes good lightning and a suitable background the result does indeed look like a live version of a magazine cover. Fashion experts can then make changes based on what they view and try out different things they wish in real time without making much effort. The hardware in the ML55E </w:t>
      </w:r>
      <w:r w:rsidR="000E31ED">
        <w:rPr>
          <w:lang w:val="en-GB"/>
        </w:rPr>
        <w:t xml:space="preserve">is </w:t>
      </w:r>
      <w:r w:rsidR="00E36835">
        <w:rPr>
          <w:lang w:val="en-GB"/>
        </w:rPr>
        <w:t>not</w:t>
      </w:r>
      <w:r w:rsidR="000E31ED">
        <w:rPr>
          <w:lang w:val="en-GB"/>
        </w:rPr>
        <w:t xml:space="preserve"> only used in the ML55E. The main processor used in the ML55E is the same used in their older Smart TV models. The display is a simple </w:t>
      </w:r>
      <w:r w:rsidR="004049D5">
        <w:rPr>
          <w:lang w:val="en-GB"/>
        </w:rPr>
        <w:t>55-inch</w:t>
      </w:r>
      <w:r w:rsidR="000E31ED">
        <w:rPr>
          <w:lang w:val="en-GB"/>
        </w:rPr>
        <w:t xml:space="preserve"> LED display with a silver reflective coating in between layers</w:t>
      </w:r>
      <w:r w:rsidR="00487D03">
        <w:rPr>
          <w:lang w:val="en-GB"/>
        </w:rPr>
        <w:t xml:space="preserve"> and for the connections, it does support every standard connectivity port you can find on a modern TV</w:t>
      </w:r>
      <w:r w:rsidR="000E31ED">
        <w:rPr>
          <w:lang w:val="en-GB"/>
        </w:rPr>
        <w:t>.</w:t>
      </w:r>
      <w:r w:rsidR="00E36835">
        <w:rPr>
          <w:lang w:val="en-GB"/>
        </w:rPr>
        <w:t xml:space="preserve"> The hardware in the ML55E </w:t>
      </w:r>
      <w:r w:rsidR="004049D5">
        <w:rPr>
          <w:lang w:val="en-GB"/>
        </w:rPr>
        <w:t xml:space="preserve">by Samsung is not what makes it unique, its rather the software support that Samsung designed for the product. </w:t>
      </w:r>
      <w:r w:rsidR="00D51E7D">
        <w:rPr>
          <w:lang w:val="en-GB"/>
        </w:rPr>
        <w:t xml:space="preserve">Samsung </w:t>
      </w:r>
      <w:r w:rsidR="00487D03">
        <w:rPr>
          <w:lang w:val="en-GB"/>
        </w:rPr>
        <w:t xml:space="preserve">provides special designed software </w:t>
      </w:r>
      <w:r w:rsidR="00487D03">
        <w:rPr>
          <w:lang w:val="en-GB"/>
        </w:rPr>
        <w:lastRenderedPageBreak/>
        <w:t>to interact with the mirror itself</w:t>
      </w:r>
      <w:r w:rsidR="00E32D5A">
        <w:rPr>
          <w:lang w:val="en-GB"/>
        </w:rPr>
        <w:t xml:space="preserve"> such as an app that runs on Samsung smartphones. </w:t>
      </w:r>
    </w:p>
    <w:p w14:paraId="4A88E4CC" w14:textId="77777777" w:rsidR="00E36893" w:rsidRDefault="00C01C10" w:rsidP="00CF4F20">
      <w:pPr>
        <w:rPr>
          <w:lang w:val="en-GB"/>
        </w:rPr>
      </w:pPr>
      <w:r>
        <w:rPr>
          <w:lang w:val="en-GB"/>
        </w:rPr>
        <w:t xml:space="preserve">However, this is not the only smart mirror Samsung </w:t>
      </w:r>
      <w:r w:rsidR="00E32D5A">
        <w:rPr>
          <w:lang w:val="en-GB"/>
        </w:rPr>
        <w:t>manufactures</w:t>
      </w:r>
      <w:r>
        <w:rPr>
          <w:lang w:val="en-GB"/>
        </w:rPr>
        <w:t xml:space="preserve">. </w:t>
      </w:r>
      <w:r w:rsidR="00517AAD">
        <w:rPr>
          <w:lang w:val="en-GB"/>
        </w:rPr>
        <w:t xml:space="preserve">Besides the </w:t>
      </w:r>
      <w:r>
        <w:rPr>
          <w:lang w:val="en-GB"/>
        </w:rPr>
        <w:t xml:space="preserve">ML55E </w:t>
      </w:r>
      <w:r w:rsidR="00517AAD">
        <w:rPr>
          <w:lang w:val="en-GB"/>
        </w:rPr>
        <w:t xml:space="preserve">they have made for the </w:t>
      </w:r>
      <w:r w:rsidR="00966C8F">
        <w:rPr>
          <w:lang w:val="en-GB"/>
        </w:rPr>
        <w:t>fashion industry</w:t>
      </w:r>
      <w:r w:rsidR="00517AAD">
        <w:rPr>
          <w:lang w:val="en-GB"/>
        </w:rPr>
        <w:t>, there was one more notable product concept</w:t>
      </w:r>
      <w:ins w:id="12" w:author="Reday Yahya" w:date="2018-01-15T01:14:00Z">
        <w:r w:rsidR="00667B9F">
          <w:rPr>
            <w:lang w:val="en-GB"/>
          </w:rPr>
          <w:t xml:space="preserve"> [2]</w:t>
        </w:r>
      </w:ins>
      <w:r w:rsidR="00517AAD">
        <w:rPr>
          <w:lang w:val="en-GB"/>
        </w:rPr>
        <w:t xml:space="preserve"> that </w:t>
      </w:r>
      <w:r>
        <w:rPr>
          <w:lang w:val="en-GB"/>
        </w:rPr>
        <w:t xml:space="preserve">was </w:t>
      </w:r>
      <w:r w:rsidR="00517AAD">
        <w:rPr>
          <w:lang w:val="en-GB"/>
        </w:rPr>
        <w:t xml:space="preserve">demonstrated in South Korea back in 2015. That </w:t>
      </w:r>
      <w:r w:rsidR="00966C8F">
        <w:rPr>
          <w:lang w:val="en-GB"/>
        </w:rPr>
        <w:t xml:space="preserve">concept </w:t>
      </w:r>
      <w:r w:rsidR="00517AAD">
        <w:rPr>
          <w:lang w:val="en-GB"/>
        </w:rPr>
        <w:t>was more advertised towards regular consumers, but</w:t>
      </w:r>
      <w:r w:rsidR="00DB4648">
        <w:rPr>
          <w:lang w:val="en-GB"/>
        </w:rPr>
        <w:t xml:space="preserve"> it did not enter</w:t>
      </w:r>
      <w:r w:rsidR="00517AAD">
        <w:rPr>
          <w:lang w:val="en-GB"/>
        </w:rPr>
        <w:t xml:space="preserve"> the market</w:t>
      </w:r>
      <w:r w:rsidR="00DB4648">
        <w:rPr>
          <w:lang w:val="en-GB"/>
        </w:rPr>
        <w:t xml:space="preserve"> officially</w:t>
      </w:r>
      <w:r w:rsidR="00517AAD">
        <w:rPr>
          <w:lang w:val="en-GB"/>
        </w:rPr>
        <w:t>. Samsung have used a transparent OLED screen on top of a</w:t>
      </w:r>
      <w:r w:rsidR="00E36893">
        <w:rPr>
          <w:lang w:val="en-GB"/>
        </w:rPr>
        <w:t xml:space="preserve"> </w:t>
      </w:r>
      <w:r w:rsidR="00517AAD">
        <w:rPr>
          <w:lang w:val="en-GB"/>
        </w:rPr>
        <w:t xml:space="preserve">regular bathroom Mirror. </w:t>
      </w:r>
    </w:p>
    <w:p w14:paraId="00BE3191" w14:textId="77777777" w:rsidR="00521395" w:rsidRDefault="00517AAD" w:rsidP="00CF4F20">
      <w:pPr>
        <w:rPr>
          <w:lang w:val="en-GB"/>
        </w:rPr>
      </w:pPr>
      <w:r>
        <w:rPr>
          <w:lang w:val="en-GB"/>
        </w:rPr>
        <w:t xml:space="preserve">The Smart Mirror had an overlay and that overlay viewed basic Information, such as </w:t>
      </w:r>
      <w:r w:rsidR="00966C8F">
        <w:rPr>
          <w:lang w:val="en-GB"/>
        </w:rPr>
        <w:t xml:space="preserve">time </w:t>
      </w:r>
      <w:r>
        <w:rPr>
          <w:lang w:val="en-GB"/>
        </w:rPr>
        <w:t xml:space="preserve">and </w:t>
      </w:r>
      <w:r w:rsidR="00966C8F">
        <w:rPr>
          <w:lang w:val="en-GB"/>
        </w:rPr>
        <w:t>date</w:t>
      </w:r>
      <w:r>
        <w:rPr>
          <w:lang w:val="en-GB"/>
        </w:rPr>
        <w:t xml:space="preserve">, </w:t>
      </w:r>
      <w:r w:rsidR="00966C8F">
        <w:rPr>
          <w:lang w:val="en-GB"/>
        </w:rPr>
        <w:t xml:space="preserve">social </w:t>
      </w:r>
      <w:r>
        <w:rPr>
          <w:lang w:val="en-GB"/>
        </w:rPr>
        <w:t xml:space="preserve">notifications and </w:t>
      </w:r>
      <w:r w:rsidR="00966C8F">
        <w:rPr>
          <w:lang w:val="en-GB"/>
        </w:rPr>
        <w:t>calendar event information</w:t>
      </w:r>
      <w:r>
        <w:rPr>
          <w:lang w:val="en-GB"/>
        </w:rPr>
        <w:t xml:space="preserve">. </w:t>
      </w:r>
      <w:r w:rsidR="00DB4648">
        <w:rPr>
          <w:lang w:val="en-GB"/>
        </w:rPr>
        <w:t xml:space="preserve">Samsung mostly excels with hardware rather than software, this can be seen with most of their </w:t>
      </w:r>
      <w:r w:rsidR="002F780C">
        <w:rPr>
          <w:lang w:val="en-GB"/>
        </w:rPr>
        <w:t xml:space="preserve">products. </w:t>
      </w:r>
    </w:p>
    <w:p w14:paraId="1B8037C8" w14:textId="77777777" w:rsidR="00E32D5A" w:rsidRPr="00AF5F1F" w:rsidRDefault="002956C5" w:rsidP="00AF5F1F">
      <w:pPr>
        <w:pStyle w:val="Titel"/>
        <w:rPr>
          <w:sz w:val="56"/>
          <w:lang w:val="en-GB"/>
        </w:rPr>
      </w:pPr>
      <w:r>
        <w:rPr>
          <w:noProof/>
          <w:lang w:val="en-GB" w:eastAsia="en-GB"/>
        </w:rPr>
        <w:drawing>
          <wp:anchor distT="0" distB="0" distL="114300" distR="114300" simplePos="0" relativeHeight="251661312" behindDoc="1" locked="0" layoutInCell="1" allowOverlap="1" wp14:anchorId="3EF6092B" wp14:editId="7FCA7C3A">
            <wp:simplePos x="0" y="0"/>
            <wp:positionH relativeFrom="column">
              <wp:posOffset>3089275</wp:posOffset>
            </wp:positionH>
            <wp:positionV relativeFrom="paragraph">
              <wp:posOffset>490855</wp:posOffset>
            </wp:positionV>
            <wp:extent cx="3627120" cy="2040890"/>
            <wp:effectExtent l="0" t="0" r="0" b="0"/>
            <wp:wrapTight wrapText="bothSides">
              <wp:wrapPolygon edited="0">
                <wp:start x="0" y="0"/>
                <wp:lineTo x="0" y="21371"/>
                <wp:lineTo x="21441" y="21371"/>
                <wp:lineTo x="21441" y="0"/>
                <wp:lineTo x="0" y="0"/>
              </wp:wrapPolygon>
            </wp:wrapTight>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7120" cy="2040890"/>
                    </a:xfrm>
                    <a:prstGeom prst="rect">
                      <a:avLst/>
                    </a:prstGeom>
                    <a:noFill/>
                    <a:ln>
                      <a:noFill/>
                    </a:ln>
                  </pic:spPr>
                </pic:pic>
              </a:graphicData>
            </a:graphic>
          </wp:anchor>
        </w:drawing>
      </w:r>
      <w:r w:rsidR="00521395" w:rsidRPr="00AF5F1F">
        <w:rPr>
          <w:sz w:val="56"/>
          <w:lang w:val="en-GB"/>
        </w:rPr>
        <w:t>Panasonic Smart Beauty Mirror</w:t>
      </w:r>
    </w:p>
    <w:p w14:paraId="20E8BEAA" w14:textId="205F89FD" w:rsidR="00521395" w:rsidRDefault="0049431C" w:rsidP="00CF4F20">
      <w:pPr>
        <w:rPr>
          <w:lang w:val="en-GB"/>
        </w:rPr>
      </w:pPr>
      <w:r>
        <w:rPr>
          <w:noProof/>
          <w:sz w:val="72"/>
          <w:lang w:val="en-GB" w:eastAsia="zh-CN"/>
        </w:rPr>
        <mc:AlternateContent>
          <mc:Choice Requires="wps">
            <w:drawing>
              <wp:anchor distT="0" distB="0" distL="114300" distR="114300" simplePos="0" relativeHeight="251664384" behindDoc="1" locked="0" layoutInCell="1" allowOverlap="1" wp14:anchorId="33CC8DDC" wp14:editId="35BCA054">
                <wp:simplePos x="0" y="0"/>
                <wp:positionH relativeFrom="column">
                  <wp:posOffset>3146425</wp:posOffset>
                </wp:positionH>
                <wp:positionV relativeFrom="paragraph">
                  <wp:posOffset>1880870</wp:posOffset>
                </wp:positionV>
                <wp:extent cx="3627120" cy="657860"/>
                <wp:effectExtent l="0" t="0" r="0" b="0"/>
                <wp:wrapTight wrapText="bothSides">
                  <wp:wrapPolygon edited="0">
                    <wp:start x="0" y="0"/>
                    <wp:lineTo x="0" y="21266"/>
                    <wp:lineTo x="21441" y="21266"/>
                    <wp:lineTo x="21441"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657860"/>
                        </a:xfrm>
                        <a:prstGeom prst="rect">
                          <a:avLst/>
                        </a:prstGeom>
                        <a:solidFill>
                          <a:prstClr val="white"/>
                        </a:solidFill>
                        <a:ln>
                          <a:noFill/>
                        </a:ln>
                      </wps:spPr>
                      <wps:txbx>
                        <w:txbxContent>
                          <w:p w14:paraId="13AC8B9B" w14:textId="77777777" w:rsidR="00905382" w:rsidRPr="00411AB7" w:rsidRDefault="00905382" w:rsidP="00AF5F1F">
                            <w:pPr>
                              <w:pStyle w:val="Beschriftung"/>
                              <w:rPr>
                                <w:noProof/>
                              </w:rPr>
                            </w:pPr>
                            <w:r>
                              <w:t xml:space="preserve">Figure </w:t>
                            </w:r>
                            <w:fldSimple w:instr=" SEQ Figure \* ARABIC ">
                              <w:r>
                                <w:rPr>
                                  <w:noProof/>
                                </w:rPr>
                                <w:t>3</w:t>
                              </w:r>
                            </w:fldSimple>
                            <w:r>
                              <w:t xml:space="preserve"> Panasonic Smart Beauty Mirror | Source: </w:t>
                            </w:r>
                            <w:bookmarkStart w:id="13" w:name="_Hlk502182803"/>
                            <w:ins w:id="14" w:author="Reday Yahya" w:date="2018-01-14T21:06:00Z">
                              <w:r w:rsidRPr="002956C5">
                                <w:t>https://www.forbes.com/sites/karenhua/2016/10/07/panasonic-smart-mirror-shows-you-your-face-flaws-and-helps-you-fix-them/%237f313fd53204</w:t>
                              </w:r>
                            </w:ins>
                            <w:del w:id="15" w:author="Reday Yahya" w:date="2018-01-14T21:06:00Z">
                              <w:r w:rsidDel="002956C5">
                                <w:fldChar w:fldCharType="begin"/>
                              </w:r>
                              <w:r w:rsidDel="002956C5">
                                <w:delInstrText xml:space="preserve"> HYPERLINK "https://www.forbes.com/sites/karenhua/2016/10/07/panasonic-smart-mirror-shows-you-your-face-flaws-and-helps-you-fix-them/%237f313fd53204" </w:delInstrText>
                              </w:r>
                              <w:r w:rsidDel="002956C5">
                                <w:fldChar w:fldCharType="separate"/>
                              </w:r>
                              <w:r w:rsidRPr="00521395" w:rsidDel="002956C5">
                                <w:rPr>
                                  <w:rStyle w:val="Hyperlink"/>
                                </w:rPr>
                                <w:delText>Forbes Panasonic Smart Beauty Mirror Article</w:delText>
                              </w:r>
                              <w:r w:rsidDel="002956C5">
                                <w:fldChar w:fldCharType="end"/>
                              </w:r>
                            </w:del>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3CC8DDC" id="Text Box 12" o:spid="_x0000_s1028" type="#_x0000_t202" style="position:absolute;margin-left:247.75pt;margin-top:148.1pt;width:285.6pt;height:5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" stroked="f">
                <v:textbox style="mso-fit-shape-to-text:t" inset="0,0,0,0">
                  <w:txbxContent>
                    <w:p w14:paraId="13AC8B9B" w14:textId="77777777" w:rsidR="00905382" w:rsidRPr="00411AB7" w:rsidRDefault="00905382" w:rsidP="00AF5F1F">
                      <w:pPr>
                        <w:pStyle w:val="Beschriftung"/>
                        <w:rPr>
                          <w:noProof/>
                        </w:rPr>
                      </w:pPr>
                      <w:r>
                        <w:t xml:space="preserve">Figure </w:t>
                      </w:r>
                      <w:fldSimple w:instr=" SEQ Figure \* ARABIC ">
                        <w:r>
                          <w:rPr>
                            <w:noProof/>
                          </w:rPr>
                          <w:t>3</w:t>
                        </w:r>
                      </w:fldSimple>
                      <w:r>
                        <w:t xml:space="preserve"> Panasonic Smart Beauty Mirror | Source: </w:t>
                      </w:r>
                      <w:bookmarkStart w:id="16" w:name="_Hlk502182803"/>
                      <w:ins w:id="17" w:author="Reday Yahya" w:date="2018-01-14T21:06:00Z">
                        <w:r w:rsidRPr="002956C5">
                          <w:t>https://www.forbes.com/sites/karenhua/2016/10/07/panasonic-smart-mirror-shows-you-your-face-flaws-and-helps-you-fix-them/%237f313fd53204</w:t>
                        </w:r>
                      </w:ins>
                      <w:del w:id="18" w:author="Reday Yahya" w:date="2018-01-14T21:06:00Z">
                        <w:r w:rsidDel="002956C5">
                          <w:fldChar w:fldCharType="begin"/>
                        </w:r>
                        <w:r w:rsidDel="002956C5">
                          <w:delInstrText xml:space="preserve"> HYPERLINK "https://www.forbes.com/sites/karenhua/2016/10/07/panasonic-smart-mirror-shows-you-your-face-flaws-and-helps-you-fix-them/%237f313fd53204" </w:delInstrText>
                        </w:r>
                        <w:r w:rsidDel="002956C5">
                          <w:fldChar w:fldCharType="separate"/>
                        </w:r>
                        <w:r w:rsidRPr="00521395" w:rsidDel="002956C5">
                          <w:rPr>
                            <w:rStyle w:val="Hyperlink"/>
                          </w:rPr>
                          <w:delText>Forbes Panasonic Smart Beauty Mirror Article</w:delText>
                        </w:r>
                        <w:r w:rsidDel="002956C5">
                          <w:fldChar w:fldCharType="end"/>
                        </w:r>
                      </w:del>
                      <w:bookmarkEnd w:id="16"/>
                    </w:p>
                  </w:txbxContent>
                </v:textbox>
                <w10:wrap type="tight"/>
              </v:shape>
            </w:pict>
          </mc:Fallback>
        </mc:AlternateContent>
      </w:r>
      <w:r w:rsidR="002F780C">
        <w:rPr>
          <w:lang w:val="en-GB"/>
        </w:rPr>
        <w:t>Panasonic</w:t>
      </w:r>
      <w:r w:rsidR="00702F72">
        <w:rPr>
          <w:lang w:val="en-GB"/>
        </w:rPr>
        <w:t xml:space="preserve"> </w:t>
      </w:r>
      <w:r w:rsidR="00966C8F">
        <w:rPr>
          <w:lang w:val="en-GB"/>
        </w:rPr>
        <w:t xml:space="preserve">have also made </w:t>
      </w:r>
      <w:r w:rsidR="00702F72">
        <w:rPr>
          <w:lang w:val="en-GB"/>
        </w:rPr>
        <w:t xml:space="preserve">some </w:t>
      </w:r>
      <w:r w:rsidR="00966C8F">
        <w:rPr>
          <w:lang w:val="en-GB"/>
        </w:rPr>
        <w:t>s</w:t>
      </w:r>
      <w:r w:rsidR="00702F72">
        <w:rPr>
          <w:lang w:val="en-GB"/>
        </w:rPr>
        <w:t>mart Mirror Products</w:t>
      </w:r>
      <w:r w:rsidR="00966C8F">
        <w:rPr>
          <w:lang w:val="en-GB"/>
        </w:rPr>
        <w:t xml:space="preserve">. </w:t>
      </w:r>
      <w:r w:rsidR="00B678B3">
        <w:rPr>
          <w:lang w:val="en-GB"/>
        </w:rPr>
        <w:t xml:space="preserve">Their </w:t>
      </w:r>
      <w:r w:rsidR="00966C8F">
        <w:rPr>
          <w:lang w:val="en-GB"/>
        </w:rPr>
        <w:t xml:space="preserve">general idea was to improve the </w:t>
      </w:r>
      <w:r w:rsidR="00B678B3">
        <w:rPr>
          <w:lang w:val="en-GB"/>
        </w:rPr>
        <w:t xml:space="preserve">general purpose of the mirror in the Bathroom. One of their Mirrors that they have demonstrated </w:t>
      </w:r>
      <w:r w:rsidR="00966C8F">
        <w:rPr>
          <w:lang w:val="en-GB"/>
        </w:rPr>
        <w:t xml:space="preserve">at the </w:t>
      </w:r>
      <w:r w:rsidR="00B678B3">
        <w:rPr>
          <w:lang w:val="en-GB"/>
        </w:rPr>
        <w:t xml:space="preserve">CEATEC Fair </w:t>
      </w:r>
      <w:r w:rsidR="00966C8F">
        <w:rPr>
          <w:lang w:val="en-GB"/>
        </w:rPr>
        <w:t xml:space="preserve">in </w:t>
      </w:r>
      <w:r w:rsidR="00B678B3">
        <w:rPr>
          <w:lang w:val="en-GB"/>
        </w:rPr>
        <w:t>Japan, was specifically aimed for Makeup and Beauty. The “Beauty Mirror”</w:t>
      </w:r>
      <w:ins w:id="19" w:author="Reday Yahya" w:date="2018-01-15T01:13:00Z">
        <w:r w:rsidR="00667B9F">
          <w:rPr>
            <w:lang w:val="en-GB"/>
          </w:rPr>
          <w:t xml:space="preserve"> [3]</w:t>
        </w:r>
      </w:ins>
      <w:r w:rsidR="00B678B3">
        <w:rPr>
          <w:lang w:val="en-GB"/>
        </w:rPr>
        <w:t xml:space="preserve"> by Panasonic had multiple features, one of their main core features was to </w:t>
      </w:r>
      <w:r w:rsidR="00DB4648">
        <w:rPr>
          <w:lang w:val="en-GB"/>
        </w:rPr>
        <w:t>view</w:t>
      </w:r>
      <w:r w:rsidR="00B678B3">
        <w:rPr>
          <w:lang w:val="en-GB"/>
        </w:rPr>
        <w:t xml:space="preserve"> everything on your face, from Blemishes to dark spots and other unnecessities. This is useful to </w:t>
      </w:r>
      <w:r w:rsidR="0089411E">
        <w:rPr>
          <w:lang w:val="en-GB"/>
        </w:rPr>
        <w:t>users,</w:t>
      </w:r>
      <w:r w:rsidR="00B678B3">
        <w:rPr>
          <w:lang w:val="en-GB"/>
        </w:rPr>
        <w:t xml:space="preserve"> so </w:t>
      </w:r>
      <w:r w:rsidR="00DB4648">
        <w:rPr>
          <w:lang w:val="en-GB"/>
        </w:rPr>
        <w:t>users can either try to hide it with makeup or try to improve on that area with skincare products that the mirror suggested</w:t>
      </w:r>
      <w:r w:rsidR="00B678B3">
        <w:rPr>
          <w:lang w:val="en-GB"/>
        </w:rPr>
        <w:t xml:space="preserve">. The </w:t>
      </w:r>
      <w:r w:rsidR="00966C8F">
        <w:rPr>
          <w:lang w:val="en-GB"/>
        </w:rPr>
        <w:t xml:space="preserve">display </w:t>
      </w:r>
      <w:r w:rsidR="00B678B3">
        <w:rPr>
          <w:lang w:val="en-GB"/>
        </w:rPr>
        <w:t xml:space="preserve">of the mirror also </w:t>
      </w:r>
      <w:r w:rsidR="00966C8F">
        <w:rPr>
          <w:lang w:val="en-GB"/>
        </w:rPr>
        <w:t xml:space="preserve">added </w:t>
      </w:r>
      <w:r w:rsidR="00B678B3">
        <w:rPr>
          <w:lang w:val="en-GB"/>
        </w:rPr>
        <w:t xml:space="preserve">white bars on the side of the </w:t>
      </w:r>
      <w:r w:rsidR="0089411E">
        <w:rPr>
          <w:lang w:val="en-GB"/>
        </w:rPr>
        <w:t xml:space="preserve">interface window, this is so the user has a natural source of light shining directly at the face, while the mirror reviews the users face. </w:t>
      </w:r>
      <w:r w:rsidR="00900FF9">
        <w:rPr>
          <w:lang w:val="en-GB"/>
        </w:rPr>
        <w:t>Besides the beauty feature it also has additional entertaining features, such as “draw on your face” which essentially allows you to draw things like a moustache on your face</w:t>
      </w:r>
      <w:r w:rsidR="00CF4F20">
        <w:rPr>
          <w:lang w:val="en-GB"/>
        </w:rPr>
        <w:t xml:space="preserve"> or try on certain makeup such as lipstick colours and others. This additional feature is not made by Panasonic, but the mirror supports Android apps, the makeup app was made by the makeup company Naked.</w:t>
      </w:r>
    </w:p>
    <w:p w14:paraId="1BE737EB" w14:textId="77777777" w:rsidR="000A7AC2" w:rsidRDefault="000A7AC2" w:rsidP="00CF4F20">
      <w:pPr>
        <w:rPr>
          <w:lang w:val="en-GB"/>
        </w:rPr>
      </w:pPr>
    </w:p>
    <w:p w14:paraId="1058FE64" w14:textId="77777777" w:rsidR="000A7AC2" w:rsidRDefault="000A7AC2" w:rsidP="00CF4F20">
      <w:pPr>
        <w:rPr>
          <w:lang w:val="en-GB"/>
        </w:rPr>
      </w:pPr>
    </w:p>
    <w:p w14:paraId="4123ED26" w14:textId="77777777" w:rsidR="000A7AC2" w:rsidRDefault="000A7AC2" w:rsidP="00CF4F20">
      <w:pPr>
        <w:rPr>
          <w:ins w:id="20" w:author="Reday Yahya" w:date="2018-01-14T21:07:00Z"/>
          <w:lang w:val="en-GB"/>
        </w:rPr>
      </w:pPr>
    </w:p>
    <w:p w14:paraId="1A4DB073" w14:textId="77777777" w:rsidR="002956C5" w:rsidRDefault="002956C5" w:rsidP="00CF4F20">
      <w:pPr>
        <w:rPr>
          <w:lang w:val="en-GB"/>
        </w:rPr>
      </w:pPr>
    </w:p>
    <w:p w14:paraId="3176DB48" w14:textId="77777777" w:rsidR="00821BA8" w:rsidRPr="00AF5F1F" w:rsidRDefault="00521395" w:rsidP="00821BA8">
      <w:pPr>
        <w:pStyle w:val="Titel"/>
        <w:rPr>
          <w:sz w:val="40"/>
          <w:lang w:val="en-GB"/>
        </w:rPr>
      </w:pPr>
      <w:r w:rsidRPr="00AF5F1F">
        <w:rPr>
          <w:sz w:val="40"/>
          <w:lang w:val="en-GB"/>
        </w:rPr>
        <w:lastRenderedPageBreak/>
        <w:t>Smart Mirror Project by individuals (D</w:t>
      </w:r>
      <w:r w:rsidR="004C449F" w:rsidRPr="00AF5F1F">
        <w:rPr>
          <w:sz w:val="40"/>
          <w:lang w:val="en-GB"/>
        </w:rPr>
        <w:t xml:space="preserve">iY </w:t>
      </w:r>
      <w:r w:rsidRPr="00AF5F1F">
        <w:rPr>
          <w:sz w:val="40"/>
          <w:lang w:val="en-GB"/>
        </w:rPr>
        <w:t>P</w:t>
      </w:r>
      <w:r w:rsidR="00821BA8" w:rsidRPr="00AF5F1F">
        <w:rPr>
          <w:sz w:val="40"/>
          <w:lang w:val="en-GB"/>
        </w:rPr>
        <w:t>ro</w:t>
      </w:r>
      <w:r w:rsidRPr="00AF5F1F">
        <w:rPr>
          <w:sz w:val="40"/>
          <w:lang w:val="en-GB"/>
        </w:rPr>
        <w:t>jects)</w:t>
      </w:r>
    </w:p>
    <w:p w14:paraId="37C73924" w14:textId="77777777" w:rsidR="00821BA8" w:rsidRDefault="00821BA8" w:rsidP="00821BA8">
      <w:pPr>
        <w:rPr>
          <w:lang w:val="en-GB"/>
        </w:rPr>
      </w:pPr>
      <w:r>
        <w:rPr>
          <w:lang w:val="en-GB"/>
        </w:rPr>
        <w:t xml:space="preserve">Inspired by </w:t>
      </w:r>
      <w:r w:rsidR="00BF0D0F">
        <w:rPr>
          <w:lang w:val="en-GB"/>
        </w:rPr>
        <w:t>c</w:t>
      </w:r>
      <w:r>
        <w:rPr>
          <w:lang w:val="en-GB"/>
        </w:rPr>
        <w:t xml:space="preserve">ompanies and concepts developed by society, </w:t>
      </w:r>
      <w:r w:rsidR="00BF0D0F">
        <w:rPr>
          <w:lang w:val="en-GB"/>
        </w:rPr>
        <w:t>h</w:t>
      </w:r>
      <w:r>
        <w:rPr>
          <w:lang w:val="en-GB"/>
        </w:rPr>
        <w:t xml:space="preserve">ardware enthusiasts have also created their own inspiration of smart mirrors and demonstrated these projects on the internet. These projects are very unique and different from each other. Most projects vary from each other, because they focus on executing different tasks. </w:t>
      </w:r>
      <w:r w:rsidR="004C449F">
        <w:rPr>
          <w:lang w:val="en-GB"/>
        </w:rPr>
        <w:t>Therefore,</w:t>
      </w:r>
      <w:r>
        <w:rPr>
          <w:lang w:val="en-GB"/>
        </w:rPr>
        <w:t xml:space="preserve"> these projects are very interesting to mention</w:t>
      </w:r>
      <w:r w:rsidR="000C3AA0">
        <w:rPr>
          <w:lang w:val="en-GB"/>
        </w:rPr>
        <w:t>, because overall, they also take a giant part of shaping the future of smart mirror products</w:t>
      </w:r>
      <w:r>
        <w:rPr>
          <w:lang w:val="en-GB"/>
        </w:rPr>
        <w:t xml:space="preserve">. They demonstrate </w:t>
      </w:r>
      <w:r w:rsidR="004C449F">
        <w:rPr>
          <w:lang w:val="en-GB"/>
        </w:rPr>
        <w:t xml:space="preserve">their own interpretation of what a smart mirror does and should </w:t>
      </w:r>
      <w:r w:rsidR="000C3AA0">
        <w:rPr>
          <w:lang w:val="en-GB"/>
        </w:rPr>
        <w:t>do, and this is where people working in companies and future smart mirror projects get their inspiration from</w:t>
      </w:r>
      <w:r w:rsidR="004C449F">
        <w:rPr>
          <w:lang w:val="en-GB"/>
        </w:rPr>
        <w:t xml:space="preserve">. </w:t>
      </w:r>
    </w:p>
    <w:p w14:paraId="70E7E7B4" w14:textId="77777777" w:rsidR="00AE53D6" w:rsidRDefault="00AE53D6" w:rsidP="00821BA8">
      <w:pPr>
        <w:rPr>
          <w:lang w:val="en-GB"/>
        </w:rPr>
      </w:pPr>
      <w:r>
        <w:rPr>
          <w:lang w:val="en-GB"/>
        </w:rPr>
        <w:t>The Hardware in these individual projects also varies but the general Idea of the concept is fixed. For a smart mirror, you generally need a computing interface, a reflective mirroring component and a display component. The techniques and component combination can vary, however for the general production of a smart mirror</w:t>
      </w:r>
      <w:r w:rsidR="00BF0D0F">
        <w:rPr>
          <w:lang w:val="en-GB"/>
        </w:rPr>
        <w:t>,</w:t>
      </w:r>
      <w:r>
        <w:rPr>
          <w:lang w:val="en-GB"/>
        </w:rPr>
        <w:t xml:space="preserve"> the concept yet remains</w:t>
      </w:r>
      <w:r w:rsidR="000C3AA0">
        <w:rPr>
          <w:lang w:val="en-GB"/>
        </w:rPr>
        <w:t xml:space="preserve"> a bit similar</w:t>
      </w:r>
      <w:r>
        <w:rPr>
          <w:lang w:val="en-GB"/>
        </w:rPr>
        <w:t xml:space="preserve">. </w:t>
      </w:r>
    </w:p>
    <w:p w14:paraId="0BB0C520" w14:textId="77777777" w:rsidR="000C3AA0" w:rsidRDefault="000A7AC2" w:rsidP="00821BA8">
      <w:pPr>
        <w:rPr>
          <w:lang w:val="en-GB"/>
        </w:rPr>
      </w:pPr>
      <w:r>
        <w:rPr>
          <w:noProof/>
          <w:lang w:val="en-GB" w:eastAsia="en-GB"/>
        </w:rPr>
        <w:drawing>
          <wp:anchor distT="0" distB="0" distL="114300" distR="114300" simplePos="0" relativeHeight="251652096" behindDoc="1" locked="0" layoutInCell="1" allowOverlap="1" wp14:anchorId="496AF123" wp14:editId="2E15F3F2">
            <wp:simplePos x="0" y="0"/>
            <wp:positionH relativeFrom="column">
              <wp:posOffset>-736600</wp:posOffset>
            </wp:positionH>
            <wp:positionV relativeFrom="paragraph">
              <wp:posOffset>15240</wp:posOffset>
            </wp:positionV>
            <wp:extent cx="3291840" cy="3538220"/>
            <wp:effectExtent l="0" t="0" r="3810" b="5080"/>
            <wp:wrapTight wrapText="bothSides">
              <wp:wrapPolygon edited="0">
                <wp:start x="0" y="0"/>
                <wp:lineTo x="0" y="21515"/>
                <wp:lineTo x="21500" y="21515"/>
                <wp:lineTo x="21500" y="0"/>
                <wp:lineTo x="0" y="0"/>
              </wp:wrapPolygon>
            </wp:wrapTight>
            <wp:docPr id="13" name="Picture 13" descr="https://media.boingboing.net/wp-content/uploads/2016/02/1k31CzsZOtqA89PBVNN5z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boingboing.net/wp-content/uploads/2016/02/1k31CzsZOtqA89PBVNN5zW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840" cy="353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49F">
        <w:rPr>
          <w:lang w:val="en-GB"/>
        </w:rPr>
        <w:t xml:space="preserve">On the Internet there are also tools and platforms to develop on. </w:t>
      </w:r>
      <w:ins w:id="21" w:author="Reday Yahya" w:date="2018-01-14T21:08:00Z">
        <w:r w:rsidR="002956C5">
          <w:rPr>
            <w:lang w:val="en-GB"/>
          </w:rPr>
          <w:t>www.</w:t>
        </w:r>
      </w:ins>
      <w:hyperlink r:id="rId12" w:history="1">
        <w:r w:rsidR="004C449F" w:rsidRPr="004C449F">
          <w:rPr>
            <w:rStyle w:val="Hyperlink"/>
            <w:lang w:val="en-GB"/>
          </w:rPr>
          <w:t>MagicMirror.builders</w:t>
        </w:r>
      </w:hyperlink>
      <w:r w:rsidR="00AE53D6">
        <w:rPr>
          <w:lang w:val="en-GB"/>
        </w:rPr>
        <w:t>,</w:t>
      </w:r>
      <w:ins w:id="22" w:author="Reday Yahya" w:date="2018-01-15T01:13:00Z">
        <w:r w:rsidR="00667B9F">
          <w:rPr>
            <w:lang w:val="en-GB"/>
          </w:rPr>
          <w:t xml:space="preserve"> [4]</w:t>
        </w:r>
      </w:ins>
      <w:r w:rsidR="00AE53D6">
        <w:rPr>
          <w:lang w:val="en-GB"/>
        </w:rPr>
        <w:t xml:space="preserve"> a community for magic mirror software development, have gathered and created the Magic Mirror framework, which is the current popular standard for these projects. Most of these projects use this Development Framework and create features and their own version of it. The framework is developed on JavaScript and is open and publicly available on GitHub.</w:t>
      </w:r>
      <w:r w:rsidR="004C449F">
        <w:rPr>
          <w:lang w:val="en-GB"/>
        </w:rPr>
        <w:t xml:space="preserve"> </w:t>
      </w:r>
      <w:r w:rsidR="000C3AA0">
        <w:rPr>
          <w:lang w:val="en-GB"/>
        </w:rPr>
        <w:t>The features developed by individuals presented are very different from what the ML55E and Panasonic</w:t>
      </w:r>
      <w:r w:rsidR="00BF0D0F">
        <w:rPr>
          <w:lang w:val="en-GB"/>
        </w:rPr>
        <w:t xml:space="preserve"> beauty mirror</w:t>
      </w:r>
      <w:r w:rsidR="000C3AA0">
        <w:rPr>
          <w:lang w:val="en-GB"/>
        </w:rPr>
        <w:t xml:space="preserve"> does. Their approach is to have multiple features and applications to be supported by their smart mirrors.</w:t>
      </w:r>
    </w:p>
    <w:p w14:paraId="17872349" w14:textId="6FB745BD" w:rsidR="00521395" w:rsidRDefault="0049431C" w:rsidP="00CF4F20">
      <w:pPr>
        <w:rPr>
          <w:lang w:val="en-GB"/>
        </w:rPr>
      </w:pPr>
      <w:r>
        <w:rPr>
          <w:noProof/>
          <w:lang w:val="en-GB" w:eastAsia="zh-CN"/>
        </w:rPr>
        <mc:AlternateContent>
          <mc:Choice Requires="wps">
            <w:drawing>
              <wp:anchor distT="0" distB="0" distL="114300" distR="114300" simplePos="0" relativeHeight="251656192" behindDoc="1" locked="0" layoutInCell="1" allowOverlap="1" wp14:anchorId="063D8060" wp14:editId="14EF008F">
                <wp:simplePos x="0" y="0"/>
                <wp:positionH relativeFrom="column">
                  <wp:posOffset>-762000</wp:posOffset>
                </wp:positionH>
                <wp:positionV relativeFrom="paragraph">
                  <wp:posOffset>688975</wp:posOffset>
                </wp:positionV>
                <wp:extent cx="3429000" cy="448945"/>
                <wp:effectExtent l="0" t="0" r="0" b="1905"/>
                <wp:wrapTight wrapText="bothSides">
                  <wp:wrapPolygon edited="0">
                    <wp:start x="-56" y="0"/>
                    <wp:lineTo x="-56" y="20806"/>
                    <wp:lineTo x="21600" y="20806"/>
                    <wp:lineTo x="21600" y="0"/>
                    <wp:lineTo x="-56" y="0"/>
                  </wp:wrapPolygon>
                </wp:wrapTight>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448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4DF0A" w14:textId="77777777" w:rsidR="00905382" w:rsidRPr="008A45AE" w:rsidRDefault="00905382" w:rsidP="00AF5F1F">
                            <w:pPr>
                              <w:pStyle w:val="Beschriftung"/>
                              <w:rPr>
                                <w:noProof/>
                              </w:rPr>
                            </w:pPr>
                            <w:r>
                              <w:t xml:space="preserve">Figure </w:t>
                            </w:r>
                            <w:fldSimple w:instr=" SEQ Figure \* ARABIC ">
                              <w:r>
                                <w:rPr>
                                  <w:noProof/>
                                </w:rPr>
                                <w:t>4</w:t>
                              </w:r>
                            </w:fldSimple>
                            <w:r>
                              <w:t xml:space="preserve"> Smart Mirror DIY Project | Source: </w:t>
                            </w:r>
                            <w:ins w:id="23" w:author="Reday Yahya" w:date="2018-01-14T21:08:00Z">
                              <w:r w:rsidRPr="002956C5">
                                <w:t>https://boingboing.net/2016/02/04/diy-smart-bathroom-mirror.html</w:t>
                              </w:r>
                            </w:ins>
                            <w:del w:id="24" w:author="Reday Yahya" w:date="2018-01-14T21:08:00Z">
                              <w:r w:rsidDel="002956C5">
                                <w:fldChar w:fldCharType="begin"/>
                              </w:r>
                              <w:r w:rsidDel="002956C5">
                                <w:delInstrText xml:space="preserve"> HYPERLINK "https://boingboing.net/2016/02/04/diy-smart-bathroom-mirror.html" </w:delInstrText>
                              </w:r>
                              <w:r w:rsidDel="002956C5">
                                <w:fldChar w:fldCharType="separate"/>
                              </w:r>
                              <w:r w:rsidRPr="0007615F" w:rsidDel="002956C5">
                                <w:rPr>
                                  <w:rStyle w:val="Hyperlink"/>
                                </w:rPr>
                                <w:delText>Smart Mirror DIY Project</w:delText>
                              </w:r>
                              <w:r w:rsidDel="002956C5">
                                <w:rPr>
                                  <w:rStyle w:val="Hyperlink"/>
                                </w:rPr>
                                <w:fldChar w:fldCharType="end"/>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D8060" id="Text Box 14" o:spid="_x0000_s1029" type="#_x0000_t202" style="position:absolute;margin-left:-60pt;margin-top:54.25pt;width:270pt;height:3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" stroked="f">
                <v:textbox inset="0,0,0,0">
                  <w:txbxContent>
                    <w:p w14:paraId="5A74DF0A" w14:textId="77777777" w:rsidR="00905382" w:rsidRPr="008A45AE" w:rsidRDefault="00905382" w:rsidP="00AF5F1F">
                      <w:pPr>
                        <w:pStyle w:val="Beschriftung"/>
                        <w:rPr>
                          <w:noProof/>
                        </w:rPr>
                      </w:pPr>
                      <w:r>
                        <w:t xml:space="preserve">Figure </w:t>
                      </w:r>
                      <w:fldSimple w:instr=" SEQ Figure \* ARABIC ">
                        <w:r>
                          <w:rPr>
                            <w:noProof/>
                          </w:rPr>
                          <w:t>4</w:t>
                        </w:r>
                      </w:fldSimple>
                      <w:r>
                        <w:t xml:space="preserve"> Smart Mirror DIY Project | Source: </w:t>
                      </w:r>
                      <w:ins w:id="25" w:author="Reday Yahya" w:date="2018-01-14T21:08:00Z">
                        <w:r w:rsidRPr="002956C5">
                          <w:t>https://boingboing.net/2016/02/04/diy-smart-bathroom-mirror.html</w:t>
                        </w:r>
                      </w:ins>
                      <w:del w:id="26" w:author="Reday Yahya" w:date="2018-01-14T21:08:00Z">
                        <w:r w:rsidDel="002956C5">
                          <w:fldChar w:fldCharType="begin"/>
                        </w:r>
                        <w:r w:rsidDel="002956C5">
                          <w:delInstrText xml:space="preserve"> HYPERLINK "https://boingboing.net/2016/02/04/diy-smart-bathroom-mirror.html" </w:delInstrText>
                        </w:r>
                        <w:r w:rsidDel="002956C5">
                          <w:fldChar w:fldCharType="separate"/>
                        </w:r>
                        <w:r w:rsidRPr="0007615F" w:rsidDel="002956C5">
                          <w:rPr>
                            <w:rStyle w:val="Hyperlink"/>
                          </w:rPr>
                          <w:delText>Smart Mirror DIY Project</w:delText>
                        </w:r>
                        <w:r w:rsidDel="002956C5">
                          <w:rPr>
                            <w:rStyle w:val="Hyperlink"/>
                          </w:rPr>
                          <w:fldChar w:fldCharType="end"/>
                        </w:r>
                      </w:del>
                    </w:p>
                  </w:txbxContent>
                </v:textbox>
                <w10:wrap type="tight"/>
              </v:shape>
            </w:pict>
          </mc:Fallback>
        </mc:AlternateContent>
      </w:r>
      <w:r w:rsidR="000C3AA0">
        <w:rPr>
          <w:lang w:val="en-GB"/>
        </w:rPr>
        <w:t xml:space="preserve"> Weather it is voice commands via a smart assistant or even something completely different like gesture support, someone may have developed something like this, on a basic level. One of the most common products that is created by hardware enthusiasts is a smart mirror that only displays the needs of basic information during your daily routine at the bathroom. This is where Samsung have gotten their inspiration of their OLED smart mirror. </w:t>
      </w:r>
    </w:p>
    <w:p w14:paraId="36616603" w14:textId="77777777" w:rsidR="00CF4F20" w:rsidRDefault="00CF4F20" w:rsidP="00CF4F20">
      <w:pPr>
        <w:pStyle w:val="Titel"/>
      </w:pPr>
      <w:r>
        <w:lastRenderedPageBreak/>
        <w:t>Attractiveness Theory</w:t>
      </w:r>
    </w:p>
    <w:p w14:paraId="5193474C" w14:textId="77777777" w:rsidR="001E0F52" w:rsidRDefault="001E0F52" w:rsidP="000B04A6">
      <w:pPr>
        <w:rPr>
          <w:ins w:id="27" w:author="David Gamez" w:date="2018-01-08T21:44:00Z"/>
          <w:lang w:val="en-GB"/>
        </w:rPr>
      </w:pPr>
      <w:ins w:id="28" w:author="David Gamez" w:date="2018-01-08T21:44:00Z">
        <w:r>
          <w:rPr>
            <w:lang w:val="en-GB"/>
          </w:rPr>
          <w:t>Introduction</w:t>
        </w:r>
      </w:ins>
    </w:p>
    <w:p w14:paraId="1A231005" w14:textId="77777777" w:rsidR="00EA79BC" w:rsidRDefault="000B04A6" w:rsidP="000B04A6">
      <w:pPr>
        <w:rPr>
          <w:lang w:val="en-GB"/>
        </w:rPr>
      </w:pPr>
      <w:r>
        <w:rPr>
          <w:lang w:val="en-GB"/>
        </w:rPr>
        <w:t xml:space="preserve">Why are we looking </w:t>
      </w:r>
      <w:r w:rsidR="000A7AC2">
        <w:rPr>
          <w:lang w:val="en-GB"/>
        </w:rPr>
        <w:t>at</w:t>
      </w:r>
      <w:r>
        <w:rPr>
          <w:lang w:val="en-GB"/>
        </w:rPr>
        <w:t xml:space="preserve"> mirrors? There are multiple answers to this question, none of them are wrong. Ultimately it can be any reason, </w:t>
      </w:r>
      <w:r w:rsidR="00DB4648">
        <w:rPr>
          <w:lang w:val="en-GB"/>
        </w:rPr>
        <w:t>but</w:t>
      </w:r>
      <w:r>
        <w:rPr>
          <w:lang w:val="en-GB"/>
        </w:rPr>
        <w:t xml:space="preserve"> mostly we want to review our attractiveness and view how others see ourselves. The Image we see is then judged by our consciousness and we make decisions based upon that image. </w:t>
      </w:r>
      <w:r w:rsidR="0051225C">
        <w:rPr>
          <w:lang w:val="en-GB"/>
        </w:rPr>
        <w:t>We usually c</w:t>
      </w:r>
      <w:r>
        <w:rPr>
          <w:lang w:val="en-GB"/>
        </w:rPr>
        <w:t xml:space="preserve">hange our </w:t>
      </w:r>
      <w:r w:rsidR="0051225C">
        <w:rPr>
          <w:lang w:val="en-GB"/>
        </w:rPr>
        <w:t>h</w:t>
      </w:r>
      <w:r>
        <w:rPr>
          <w:lang w:val="en-GB"/>
        </w:rPr>
        <w:t>airstyle, apply makeup</w:t>
      </w:r>
      <w:r w:rsidR="0051225C">
        <w:rPr>
          <w:lang w:val="en-GB"/>
        </w:rPr>
        <w:t xml:space="preserve"> or even consider getting skincare products to improve on our face or other parts on our bodies for the future</w:t>
      </w:r>
      <w:r w:rsidR="00EA79BC">
        <w:rPr>
          <w:lang w:val="en-GB"/>
        </w:rPr>
        <w:t>.</w:t>
      </w:r>
    </w:p>
    <w:p w14:paraId="4E2A4863" w14:textId="77777777" w:rsidR="002956C5" w:rsidRDefault="0051225C" w:rsidP="000B04A6">
      <w:pPr>
        <w:rPr>
          <w:ins w:id="29" w:author="Reday Yahya" w:date="2018-01-14T21:08:00Z"/>
          <w:lang w:val="en-GB"/>
        </w:rPr>
      </w:pPr>
      <w:r>
        <w:rPr>
          <w:lang w:val="en-GB"/>
        </w:rPr>
        <w:t xml:space="preserve">At times after seeing </w:t>
      </w:r>
      <w:r w:rsidR="0007615F">
        <w:rPr>
          <w:lang w:val="en-GB"/>
        </w:rPr>
        <w:t>ourselves</w:t>
      </w:r>
      <w:r>
        <w:rPr>
          <w:lang w:val="en-GB"/>
        </w:rPr>
        <w:t xml:space="preserve"> in mirrors, we ask other people for a second opinion, because sometimes we view ourselves differently based on personality and how we feel on that specific day. We get that second opinion and throw it in our decision-making formula. </w:t>
      </w:r>
    </w:p>
    <w:p w14:paraId="4727DD20" w14:textId="451382C2" w:rsidR="00505997" w:rsidRDefault="00CF4F20" w:rsidP="000B04A6">
      <w:pPr>
        <w:rPr>
          <w:ins w:id="30" w:author="Reday Yahya" w:date="2018-01-14T21:08:00Z"/>
          <w:lang w:val="en-GB"/>
        </w:rPr>
      </w:pPr>
      <w:r>
        <w:rPr>
          <w:lang w:val="en-GB"/>
        </w:rPr>
        <w:br/>
      </w:r>
      <w:r w:rsidR="0051225C">
        <w:rPr>
          <w:lang w:val="en-GB"/>
        </w:rPr>
        <w:t>People view attractiveness differently and unique</w:t>
      </w:r>
      <w:ins w:id="31" w:author="Reday Yahya" w:date="2018-01-16T04:45:00Z">
        <w:r w:rsidR="00BD5E95">
          <w:rPr>
            <w:lang w:val="en-GB"/>
          </w:rPr>
          <w:t>, this means that each person on their world has their own general view on attractiveness.</w:t>
        </w:r>
      </w:ins>
      <w:ins w:id="32" w:author="Reday Yahya" w:date="2018-01-16T04:46:00Z">
        <w:r w:rsidR="00BD5E95">
          <w:rPr>
            <w:lang w:val="en-GB"/>
          </w:rPr>
          <w:t xml:space="preserve"> This does not mean it is not possible to understand what people generally think is attractive</w:t>
        </w:r>
      </w:ins>
      <w:r w:rsidR="0051225C">
        <w:rPr>
          <w:lang w:val="en-GB"/>
        </w:rPr>
        <w:t>.</w:t>
      </w:r>
      <w:ins w:id="33" w:author="Reday Yahya" w:date="2018-01-16T04:46:00Z">
        <w:r w:rsidR="00BD5E95">
          <w:rPr>
            <w:lang w:val="en-GB"/>
          </w:rPr>
          <w:t xml:space="preserve"> In the past it has been attempted mu</w:t>
        </w:r>
      </w:ins>
      <w:ins w:id="34" w:author="Reday Yahya" w:date="2018-01-16T04:47:00Z">
        <w:r w:rsidR="00BD5E95">
          <w:rPr>
            <w:lang w:val="en-GB"/>
          </w:rPr>
          <w:t>ltiple times by different cultures and people.</w:t>
        </w:r>
      </w:ins>
      <w:r w:rsidR="0051225C">
        <w:rPr>
          <w:lang w:val="en-GB"/>
        </w:rPr>
        <w:t xml:space="preserve"> In the past course of our history, there have been different approaches that try to find a specific way of defining what is attractive or not. </w:t>
      </w:r>
      <w:r w:rsidR="00AA607A">
        <w:rPr>
          <w:lang w:val="en-GB"/>
        </w:rPr>
        <w:t xml:space="preserve">As an example, </w:t>
      </w:r>
      <w:ins w:id="35" w:author="Reday Yahya" w:date="2018-01-14T21:14:00Z">
        <w:r w:rsidR="002956C5">
          <w:rPr>
            <w:lang w:val="en-GB"/>
          </w:rPr>
          <w:t>different n</w:t>
        </w:r>
      </w:ins>
      <w:del w:id="36" w:author="Reday Yahya" w:date="2018-01-14T21:14:00Z">
        <w:r w:rsidR="00AA607A" w:rsidDel="002956C5">
          <w:rPr>
            <w:lang w:val="en-GB"/>
          </w:rPr>
          <w:delText>N</w:delText>
        </w:r>
      </w:del>
      <w:r w:rsidR="00AA607A">
        <w:rPr>
          <w:lang w:val="en-GB"/>
        </w:rPr>
        <w:t xml:space="preserve">euroscientist have their own believes on what </w:t>
      </w:r>
      <w:r w:rsidR="00DB4648">
        <w:rPr>
          <w:lang w:val="en-GB"/>
        </w:rPr>
        <w:t>features make a face attractive</w:t>
      </w:r>
      <w:r w:rsidR="00AA607A">
        <w:rPr>
          <w:lang w:val="en-GB"/>
        </w:rPr>
        <w:t>.</w:t>
      </w:r>
      <w:r w:rsidR="002A4259">
        <w:rPr>
          <w:lang w:val="en-GB"/>
        </w:rPr>
        <w:t xml:space="preserve"> </w:t>
      </w:r>
      <w:r w:rsidR="002A4259" w:rsidRPr="002A4259">
        <w:rPr>
          <w:lang w:val="en-GB"/>
        </w:rPr>
        <w:t>According to</w:t>
      </w:r>
      <w:ins w:id="37" w:author="Reday Yahya" w:date="2018-01-16T04:47:00Z">
        <w:r w:rsidR="00BD5E95">
          <w:rPr>
            <w:lang w:val="en-GB"/>
          </w:rPr>
          <w:t xml:space="preserve"> a</w:t>
        </w:r>
      </w:ins>
      <w:r w:rsidR="002A4259" w:rsidRPr="002A4259">
        <w:rPr>
          <w:lang w:val="en-GB"/>
        </w:rPr>
        <w:t xml:space="preserve"> </w:t>
      </w:r>
      <w:r w:rsidR="00F84307">
        <w:rPr>
          <w:lang w:val="en-GB"/>
        </w:rPr>
        <w:t xml:space="preserve">journal paper by </w:t>
      </w:r>
      <w:del w:id="38" w:author="David Gamez" w:date="2018-01-08T21:43:00Z">
        <w:r w:rsidR="002A4259" w:rsidDel="001E0F52">
          <w:rPr>
            <w:lang w:val="en-GB"/>
          </w:rPr>
          <w:delText xml:space="preserve">Randy </w:delText>
        </w:r>
      </w:del>
      <w:r w:rsidR="002A4259">
        <w:rPr>
          <w:lang w:val="en-GB"/>
        </w:rPr>
        <w:t xml:space="preserve">Thornhill and </w:t>
      </w:r>
      <w:del w:id="39" w:author="David Gamez" w:date="2018-01-08T21:43:00Z">
        <w:r w:rsidR="002A4259" w:rsidDel="001E0F52">
          <w:rPr>
            <w:lang w:val="en-GB"/>
          </w:rPr>
          <w:delText xml:space="preserve">Steven W. </w:delText>
        </w:r>
      </w:del>
      <w:r w:rsidR="002A4259">
        <w:rPr>
          <w:lang w:val="en-GB"/>
        </w:rPr>
        <w:t>Gangstad</w:t>
      </w:r>
      <w:r w:rsidR="002A4259" w:rsidRPr="002A4259">
        <w:rPr>
          <w:lang w:val="en-GB"/>
        </w:rPr>
        <w:t xml:space="preserve"> (1999, </w:t>
      </w:r>
      <w:del w:id="40" w:author="David Gamez" w:date="2018-01-08T21:43:00Z">
        <w:r w:rsidR="002A4259" w:rsidRPr="002A4259" w:rsidDel="001E0F52">
          <w:rPr>
            <w:lang w:val="en-GB"/>
          </w:rPr>
          <w:delText xml:space="preserve">Pages </w:delText>
        </w:r>
      </w:del>
      <w:ins w:id="41" w:author="David Gamez" w:date="2018-01-08T21:43:00Z">
        <w:r w:rsidR="001E0F52">
          <w:rPr>
            <w:lang w:val="en-GB"/>
          </w:rPr>
          <w:t>pp.</w:t>
        </w:r>
        <w:r w:rsidR="001E0F52" w:rsidRPr="002A4259">
          <w:rPr>
            <w:lang w:val="en-GB"/>
          </w:rPr>
          <w:t xml:space="preserve"> </w:t>
        </w:r>
      </w:ins>
      <w:r w:rsidR="002A4259" w:rsidRPr="002A4259">
        <w:rPr>
          <w:lang w:val="en-GB"/>
        </w:rPr>
        <w:t>45</w:t>
      </w:r>
      <w:ins w:id="42" w:author="Reday Yahya" w:date="2018-01-14T21:34:00Z">
        <w:r w:rsidR="00595D3D">
          <w:rPr>
            <w:lang w:val="en-GB"/>
          </w:rPr>
          <w:t>3</w:t>
        </w:r>
      </w:ins>
      <w:del w:id="43" w:author="Reday Yahya" w:date="2018-01-14T21:34:00Z">
        <w:r w:rsidR="002A4259" w:rsidRPr="002A4259" w:rsidDel="00595D3D">
          <w:rPr>
            <w:lang w:val="en-GB"/>
          </w:rPr>
          <w:delText>2</w:delText>
        </w:r>
      </w:del>
      <w:del w:id="44" w:author="Reday Yahya" w:date="2018-01-14T21:33:00Z">
        <w:r w:rsidR="002A4259" w:rsidRPr="002A4259" w:rsidDel="00595D3D">
          <w:rPr>
            <w:lang w:val="en-GB"/>
          </w:rPr>
          <w:delText>-460</w:delText>
        </w:r>
      </w:del>
      <w:r w:rsidR="002A4259" w:rsidRPr="002A4259">
        <w:rPr>
          <w:lang w:val="en-GB"/>
        </w:rPr>
        <w:t>), "</w:t>
      </w:r>
      <w:r w:rsidR="002A4259" w:rsidRPr="00AF5F1F">
        <w:rPr>
          <w:i/>
          <w:lang w:val="en-GB"/>
        </w:rPr>
        <w:t xml:space="preserve">facial attractiveness and what people generally find attractive </w:t>
      </w:r>
      <w:r w:rsidR="00F84307" w:rsidRPr="00AF5F1F">
        <w:rPr>
          <w:i/>
          <w:lang w:val="en-GB"/>
        </w:rPr>
        <w:t>comes</w:t>
      </w:r>
      <w:r w:rsidR="002A4259" w:rsidRPr="00AF5F1F">
        <w:rPr>
          <w:i/>
          <w:lang w:val="en-GB"/>
        </w:rPr>
        <w:t xml:space="preserve"> from our genes, rather than our psychology</w:t>
      </w:r>
      <w:r w:rsidR="002A4259" w:rsidRPr="002A4259">
        <w:rPr>
          <w:lang w:val="en-GB"/>
        </w:rPr>
        <w:t>"</w:t>
      </w:r>
      <w:r w:rsidR="002A4259">
        <w:rPr>
          <w:lang w:val="en-GB"/>
        </w:rPr>
        <w:t>.</w:t>
      </w:r>
      <w:r w:rsidR="00F84307">
        <w:rPr>
          <w:lang w:val="en-GB"/>
        </w:rPr>
        <w:t xml:space="preserve"> </w:t>
      </w:r>
      <w:r w:rsidR="00CF0BAA">
        <w:rPr>
          <w:lang w:val="en-GB"/>
        </w:rPr>
        <w:t xml:space="preserve">They believe that people around the world discriminate their potential mates based on attractiveness and we subconsciously influence our psychological view of someone by our genes. From an evolutionary view we subconsciously select someone that might increase our gene </w:t>
      </w:r>
      <w:r w:rsidR="00CF0BAA" w:rsidRPr="00CF0BAA">
        <w:rPr>
          <w:lang w:val="en-GB"/>
        </w:rPr>
        <w:t>propagation</w:t>
      </w:r>
      <w:r w:rsidR="00CF0BAA">
        <w:rPr>
          <w:lang w:val="en-GB"/>
        </w:rPr>
        <w:t xml:space="preserve">. </w:t>
      </w:r>
      <w:r w:rsidR="00505997">
        <w:rPr>
          <w:lang w:val="en-GB"/>
        </w:rPr>
        <w:t xml:space="preserve">This statement however is very critically viewed because of many reasons. For example, how would this work with people who find someone with the same sex attractive. </w:t>
      </w:r>
    </w:p>
    <w:p w14:paraId="5F5AE253" w14:textId="77777777" w:rsidR="002956C5" w:rsidRDefault="002956C5" w:rsidP="000B04A6">
      <w:pPr>
        <w:rPr>
          <w:lang w:val="en-GB"/>
        </w:rPr>
      </w:pPr>
    </w:p>
    <w:p w14:paraId="3CA971DB" w14:textId="77777777" w:rsidR="00F66D8A" w:rsidRDefault="00505997" w:rsidP="000B04A6">
      <w:pPr>
        <w:rPr>
          <w:lang w:val="en-GB"/>
        </w:rPr>
      </w:pPr>
      <w:r>
        <w:rPr>
          <w:lang w:val="en-GB"/>
        </w:rPr>
        <w:t xml:space="preserve">For this </w:t>
      </w:r>
      <w:ins w:id="45" w:author="Reday Yahya" w:date="2018-01-14T21:09:00Z">
        <w:r w:rsidR="002956C5">
          <w:rPr>
            <w:lang w:val="en-GB"/>
          </w:rPr>
          <w:t>n</w:t>
        </w:r>
      </w:ins>
      <w:del w:id="46" w:author="Reday Yahya" w:date="2018-01-14T21:09:00Z">
        <w:r w:rsidDel="002956C5">
          <w:rPr>
            <w:lang w:val="en-GB"/>
          </w:rPr>
          <w:delText>N</w:delText>
        </w:r>
      </w:del>
      <w:r>
        <w:rPr>
          <w:lang w:val="en-GB"/>
        </w:rPr>
        <w:t xml:space="preserve">euroscientist claim that </w:t>
      </w:r>
      <w:del w:id="47" w:author="Reday Yahya" w:date="2018-01-14T21:09:00Z">
        <w:r w:rsidDel="002956C5">
          <w:rPr>
            <w:lang w:val="en-GB"/>
          </w:rPr>
          <w:delText>we</w:delText>
        </w:r>
        <w:r w:rsidR="00AF2A49" w:rsidDel="002956C5">
          <w:rPr>
            <w:lang w:val="en-GB"/>
          </w:rPr>
          <w:delText xml:space="preserve"> </w:delText>
        </w:r>
      </w:del>
      <w:ins w:id="48" w:author="Reday Yahya" w:date="2018-01-14T21:09:00Z">
        <w:r w:rsidR="002956C5">
          <w:rPr>
            <w:lang w:val="en-GB"/>
          </w:rPr>
          <w:t xml:space="preserve">people </w:t>
        </w:r>
      </w:ins>
      <w:r>
        <w:rPr>
          <w:lang w:val="en-GB"/>
        </w:rPr>
        <w:t xml:space="preserve">get influenced by multiple factors, our genes are partially responsible for our decision, but there are more factors involved. </w:t>
      </w:r>
      <w:r w:rsidR="00AF2A49">
        <w:rPr>
          <w:lang w:val="en-GB"/>
        </w:rPr>
        <w:t xml:space="preserve">In history </w:t>
      </w:r>
      <w:r w:rsidR="00CC2D2D">
        <w:rPr>
          <w:lang w:val="en-GB"/>
        </w:rPr>
        <w:t xml:space="preserve">certain cultures had their own general opinion on attractiveness. Ancient Greek mythology </w:t>
      </w:r>
      <w:r w:rsidR="00BF0D0F">
        <w:rPr>
          <w:lang w:val="en-GB"/>
        </w:rPr>
        <w:t xml:space="preserve">believed </w:t>
      </w:r>
      <w:r w:rsidR="00CC2D2D">
        <w:rPr>
          <w:lang w:val="en-GB"/>
        </w:rPr>
        <w:t>that the more symmetrical the face is</w:t>
      </w:r>
      <w:r w:rsidR="00DB4648">
        <w:rPr>
          <w:lang w:val="en-GB"/>
        </w:rPr>
        <w:t xml:space="preserve"> of </w:t>
      </w:r>
      <w:r w:rsidR="00BF0D0F">
        <w:rPr>
          <w:lang w:val="en-GB"/>
        </w:rPr>
        <w:t>someone</w:t>
      </w:r>
      <w:r w:rsidR="00DB4648">
        <w:rPr>
          <w:lang w:val="en-GB"/>
        </w:rPr>
        <w:t>,</w:t>
      </w:r>
      <w:r w:rsidR="00CC2D2D">
        <w:rPr>
          <w:lang w:val="en-GB"/>
        </w:rPr>
        <w:t xml:space="preserve"> the more attractive </w:t>
      </w:r>
      <w:r w:rsidR="00DB4648">
        <w:rPr>
          <w:lang w:val="en-GB"/>
        </w:rPr>
        <w:t xml:space="preserve">that person </w:t>
      </w:r>
      <w:r w:rsidR="00CC2D2D">
        <w:rPr>
          <w:lang w:val="en-GB"/>
        </w:rPr>
        <w:t xml:space="preserve">is. </w:t>
      </w:r>
      <w:r w:rsidR="00233364">
        <w:rPr>
          <w:lang w:val="en-GB"/>
        </w:rPr>
        <w:t xml:space="preserve">Even in drawings, </w:t>
      </w:r>
      <w:r w:rsidR="004D3341">
        <w:rPr>
          <w:lang w:val="en-GB"/>
        </w:rPr>
        <w:t>a</w:t>
      </w:r>
      <w:r w:rsidR="00233364">
        <w:rPr>
          <w:lang w:val="en-GB"/>
        </w:rPr>
        <w:t xml:space="preserve">rtists have always aimed to </w:t>
      </w:r>
      <w:r w:rsidR="004D3341">
        <w:rPr>
          <w:lang w:val="en-GB"/>
        </w:rPr>
        <w:t>have their drawing</w:t>
      </w:r>
      <w:r w:rsidR="00BF0D0F">
        <w:rPr>
          <w:lang w:val="en-GB"/>
        </w:rPr>
        <w:t xml:space="preserve"> of humans</w:t>
      </w:r>
      <w:r w:rsidR="00DB4648">
        <w:rPr>
          <w:lang w:val="en-GB"/>
        </w:rPr>
        <w:t xml:space="preserve"> to</w:t>
      </w:r>
      <w:r w:rsidR="004D3341">
        <w:rPr>
          <w:lang w:val="en-GB"/>
        </w:rPr>
        <w:t xml:space="preserve"> be even and symmetrical</w:t>
      </w:r>
      <w:r w:rsidR="00EA79BC">
        <w:rPr>
          <w:lang w:val="en-GB"/>
        </w:rPr>
        <w:t>. As the public in ancient Greek appreciated artwork more with realistic</w:t>
      </w:r>
      <w:r w:rsidR="00BF0D0F">
        <w:rPr>
          <w:lang w:val="en-GB"/>
        </w:rPr>
        <w:t xml:space="preserve"> and</w:t>
      </w:r>
      <w:r w:rsidR="00EA79BC">
        <w:rPr>
          <w:lang w:val="en-GB"/>
        </w:rPr>
        <w:t xml:space="preserve"> beautiful even symmetrical faces. But besides Historical and Genetical factors, a big key to attractiveness is also personal preferences. There is no doubt that </w:t>
      </w:r>
      <w:r w:rsidR="00EA79BC">
        <w:rPr>
          <w:lang w:val="en-GB"/>
        </w:rPr>
        <w:lastRenderedPageBreak/>
        <w:t xml:space="preserve">every person on this world is unique in their own specific way. People have their own tastes and likes, and it varies from person to person. </w:t>
      </w:r>
    </w:p>
    <w:p w14:paraId="4B81A105" w14:textId="77777777" w:rsidR="00CD0D89" w:rsidRDefault="00EA79BC" w:rsidP="000B04A6">
      <w:pPr>
        <w:rPr>
          <w:lang w:val="en-GB"/>
        </w:rPr>
      </w:pPr>
      <w:r>
        <w:rPr>
          <w:lang w:val="en-GB"/>
        </w:rPr>
        <w:t xml:space="preserve">Overall </w:t>
      </w:r>
      <w:r w:rsidR="00AF00AA">
        <w:rPr>
          <w:lang w:val="en-GB"/>
        </w:rPr>
        <w:t>searching for</w:t>
      </w:r>
      <w:r>
        <w:rPr>
          <w:lang w:val="en-GB"/>
        </w:rPr>
        <w:t xml:space="preserve"> a specific formula for overall general attractiveness is very complicated as there are many factors included, however it is not impossible. </w:t>
      </w:r>
    </w:p>
    <w:p w14:paraId="470B1B13" w14:textId="77777777" w:rsidR="000A7AC2" w:rsidRDefault="000A7AC2" w:rsidP="000B04A6">
      <w:pPr>
        <w:rPr>
          <w:lang w:val="en-GB"/>
        </w:rPr>
      </w:pPr>
    </w:p>
    <w:p w14:paraId="101A9513" w14:textId="77777777" w:rsidR="00CD0D89" w:rsidRPr="00AF5F1F" w:rsidRDefault="003E29BD" w:rsidP="00CD0D89">
      <w:pPr>
        <w:pStyle w:val="Titel"/>
        <w:rPr>
          <w:sz w:val="36"/>
          <w:lang w:val="en-GB"/>
        </w:rPr>
      </w:pPr>
      <w:r w:rsidRPr="00AF5F1F">
        <w:rPr>
          <w:sz w:val="36"/>
          <w:lang w:val="en-GB"/>
        </w:rPr>
        <w:t>Attractiveness Measurement</w:t>
      </w:r>
    </w:p>
    <w:p w14:paraId="66D5C654" w14:textId="77777777" w:rsidR="00F84307" w:rsidRDefault="00CD0D89" w:rsidP="00CD0D89">
      <w:pPr>
        <w:rPr>
          <w:lang w:val="en-GB"/>
        </w:rPr>
      </w:pPr>
      <w:r>
        <w:rPr>
          <w:lang w:val="en-GB"/>
        </w:rPr>
        <w:t>After going over</w:t>
      </w:r>
      <w:r w:rsidR="003E29BD">
        <w:rPr>
          <w:lang w:val="en-GB"/>
        </w:rPr>
        <w:t xml:space="preserve"> the historical, psychological and social views on Attractiveness </w:t>
      </w:r>
      <w:r>
        <w:rPr>
          <w:lang w:val="en-GB"/>
        </w:rPr>
        <w:t xml:space="preserve">in this review, this part of the document will go over </w:t>
      </w:r>
      <w:r w:rsidR="003E29BD">
        <w:rPr>
          <w:lang w:val="en-GB"/>
        </w:rPr>
        <w:t>Attractiveness Measurement</w:t>
      </w:r>
      <w:r w:rsidR="00DF2F0F">
        <w:rPr>
          <w:lang w:val="en-GB"/>
        </w:rPr>
        <w:t>. As described and reviewed earlier Attractiveness measurement is something quite complex and very difficult to measure, due to the many factors that are involved. For some, it might sound ridiculous that technology is able to measure something controversial and complex as attractiveness, however</w:t>
      </w:r>
      <w:r w:rsidR="000A7AC2">
        <w:rPr>
          <w:lang w:val="en-GB"/>
        </w:rPr>
        <w:t xml:space="preserve"> it has been attempted by others in the past.</w:t>
      </w:r>
    </w:p>
    <w:p w14:paraId="322668D9" w14:textId="7352E553" w:rsidR="00AF00AA" w:rsidRDefault="00BD5E95" w:rsidP="00F84307">
      <w:pPr>
        <w:rPr>
          <w:lang w:val="en-GB"/>
        </w:rPr>
      </w:pPr>
      <w:r>
        <w:rPr>
          <w:noProof/>
          <w:lang w:val="en-GB" w:eastAsia="en-GB"/>
        </w:rPr>
        <w:drawing>
          <wp:anchor distT="0" distB="0" distL="114300" distR="114300" simplePos="0" relativeHeight="251654144" behindDoc="1" locked="0" layoutInCell="1" allowOverlap="1" wp14:anchorId="490CD4B3" wp14:editId="14669891">
            <wp:simplePos x="0" y="0"/>
            <wp:positionH relativeFrom="column">
              <wp:posOffset>4801301</wp:posOffset>
            </wp:positionH>
            <wp:positionV relativeFrom="paragraph">
              <wp:posOffset>2012645</wp:posOffset>
            </wp:positionV>
            <wp:extent cx="1932305" cy="2172335"/>
            <wp:effectExtent l="0" t="0" r="0" b="0"/>
            <wp:wrapTight wrapText="bothSides">
              <wp:wrapPolygon edited="0">
                <wp:start x="0" y="0"/>
                <wp:lineTo x="0" y="21404"/>
                <wp:lineTo x="21295" y="21404"/>
                <wp:lineTo x="21295" y="0"/>
                <wp:lineTo x="0" y="0"/>
              </wp:wrapPolygon>
            </wp:wrapTight>
            <wp:docPr id="15" name="Picture 15" descr="https://ars.els-cdn.com/content/image/1-s2.0-S0042698907005032-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0042698907005032-gr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2305" cy="2172335"/>
                    </a:xfrm>
                    <a:prstGeom prst="rect">
                      <a:avLst/>
                    </a:prstGeom>
                    <a:noFill/>
                    <a:ln>
                      <a:noFill/>
                    </a:ln>
                  </pic:spPr>
                </pic:pic>
              </a:graphicData>
            </a:graphic>
          </wp:anchor>
        </w:drawing>
      </w:r>
      <w:r w:rsidR="00F84307">
        <w:rPr>
          <w:lang w:val="en-GB"/>
        </w:rPr>
        <w:t xml:space="preserve">At first, before the use of electronical measurement, scientists and researchers have started their research by finding patterns in survey results. This is what </w:t>
      </w:r>
      <w:r w:rsidR="00F84307" w:rsidRPr="00F84307">
        <w:rPr>
          <w:lang w:val="en-GB"/>
        </w:rPr>
        <w:t>Cunningham</w:t>
      </w:r>
      <w:r w:rsidR="002A39AA">
        <w:rPr>
          <w:lang w:val="en-GB"/>
        </w:rPr>
        <w:t xml:space="preserve"> </w:t>
      </w:r>
      <w:r w:rsidR="00F84307" w:rsidRPr="00F84307">
        <w:rPr>
          <w:lang w:val="en-GB"/>
        </w:rPr>
        <w:t>(1986)</w:t>
      </w:r>
      <w:r w:rsidR="002A39AA">
        <w:rPr>
          <w:lang w:val="en-GB"/>
        </w:rPr>
        <w:t>,</w:t>
      </w:r>
      <w:r w:rsidR="00F84307" w:rsidRPr="00F84307">
        <w:rPr>
          <w:lang w:val="en-GB"/>
        </w:rPr>
        <w:t xml:space="preserve"> </w:t>
      </w:r>
      <w:r w:rsidR="001A4221">
        <w:rPr>
          <w:lang w:val="en-GB"/>
        </w:rPr>
        <w:t xml:space="preserve">has </w:t>
      </w:r>
      <w:r w:rsidR="00D65C5C">
        <w:rPr>
          <w:lang w:val="en-GB"/>
        </w:rPr>
        <w:t xml:space="preserve">done. Back in 1986 </w:t>
      </w:r>
      <w:r w:rsidR="001A4221">
        <w:rPr>
          <w:lang w:val="en-GB"/>
        </w:rPr>
        <w:t>she</w:t>
      </w:r>
      <w:r w:rsidR="00D65C5C">
        <w:rPr>
          <w:lang w:val="en-GB"/>
        </w:rPr>
        <w:t xml:space="preserve"> g</w:t>
      </w:r>
      <w:r w:rsidR="001A4221">
        <w:rPr>
          <w:lang w:val="en-GB"/>
        </w:rPr>
        <w:t>av</w:t>
      </w:r>
      <w:r w:rsidR="00D65C5C">
        <w:rPr>
          <w:lang w:val="en-GB"/>
        </w:rPr>
        <w:t xml:space="preserve">e </w:t>
      </w:r>
      <w:r w:rsidR="000B3625">
        <w:rPr>
          <w:lang w:val="en-GB"/>
        </w:rPr>
        <w:t xml:space="preserve">male subjects 50 images of females. The subjects then would have to provide a rating of the features they think is attractive. </w:t>
      </w:r>
      <w:r w:rsidR="00A47BC0">
        <w:rPr>
          <w:lang w:val="en-GB"/>
        </w:rPr>
        <w:t xml:space="preserve">The most notable features that came across most ratings were:” large eyes, small nose and small chin”. Another few notable characteristics were:” small cheekbones, narrow cheeks and a large smile”. This was also not the only study Cunningham’s team have performed, their second study, based on the results of the first study, have questioned the subjects on what they would have done with the females in the picture and therefore have identified a pattern on what personality type would be most likely to be attracted to other personality types. However, this was only physical measurement </w:t>
      </w:r>
      <w:r w:rsidR="00AF00AA">
        <w:rPr>
          <w:lang w:val="en-GB"/>
        </w:rPr>
        <w:t>performed by individuals who have taken their time to be a subject for testing in a research project.</w:t>
      </w:r>
    </w:p>
    <w:p w14:paraId="069108A1" w14:textId="4E06BB79" w:rsidR="00364BC9" w:rsidRDefault="0049431C" w:rsidP="00F84307">
      <w:pPr>
        <w:rPr>
          <w:lang w:val="en-GB"/>
        </w:rPr>
      </w:pPr>
      <w:r>
        <w:rPr>
          <w:noProof/>
          <w:lang w:val="en-GB" w:eastAsia="zh-CN"/>
        </w:rPr>
        <mc:AlternateContent>
          <mc:Choice Requires="wps">
            <w:drawing>
              <wp:anchor distT="0" distB="0" distL="114300" distR="114300" simplePos="0" relativeHeight="251658240" behindDoc="1" locked="0" layoutInCell="1" allowOverlap="1" wp14:anchorId="0072A411" wp14:editId="5209A69D">
                <wp:simplePos x="0" y="0"/>
                <wp:positionH relativeFrom="column">
                  <wp:posOffset>4803140</wp:posOffset>
                </wp:positionH>
                <wp:positionV relativeFrom="paragraph">
                  <wp:posOffset>3002280</wp:posOffset>
                </wp:positionV>
                <wp:extent cx="1932305" cy="657860"/>
                <wp:effectExtent l="0" t="0" r="0" b="0"/>
                <wp:wrapTight wrapText="bothSides">
                  <wp:wrapPolygon edited="0">
                    <wp:start x="0" y="0"/>
                    <wp:lineTo x="0" y="21266"/>
                    <wp:lineTo x="21295" y="21266"/>
                    <wp:lineTo x="21295"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2305" cy="657860"/>
                        </a:xfrm>
                        <a:prstGeom prst="rect">
                          <a:avLst/>
                        </a:prstGeom>
                        <a:solidFill>
                          <a:prstClr val="white"/>
                        </a:solidFill>
                        <a:ln>
                          <a:noFill/>
                        </a:ln>
                      </wps:spPr>
                      <wps:txbx>
                        <w:txbxContent>
                          <w:p w14:paraId="4055FB1A" w14:textId="77777777" w:rsidR="00905382" w:rsidRPr="00745915" w:rsidRDefault="00905382" w:rsidP="00AF5F1F">
                            <w:pPr>
                              <w:pStyle w:val="Beschriftung"/>
                              <w:rPr>
                                <w:noProof/>
                              </w:rPr>
                            </w:pPr>
                            <w:r>
                              <w:t xml:space="preserve">Figure </w:t>
                            </w:r>
                            <w:fldSimple w:instr=" SEQ Figure \* ARABIC ">
                              <w:r>
                                <w:rPr>
                                  <w:noProof/>
                                </w:rPr>
                                <w:t>5</w:t>
                              </w:r>
                            </w:fldSimple>
                            <w:r>
                              <w:t xml:space="preserve"> Facial Data provided by the facial extractor of the machine learning model. | Source: </w:t>
                            </w:r>
                            <w:r w:rsidRPr="00D42D92">
                              <w:t>Vision Research</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072A411" id="Text Box 16" o:spid="_x0000_s1030" type="#_x0000_t202" style="position:absolute;margin-left:378.2pt;margin-top:236.4pt;width:152.15pt;height:5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" stroked="f">
                <v:textbox style="mso-fit-shape-to-text:t" inset="0,0,0,0">
                  <w:txbxContent>
                    <w:p w14:paraId="4055FB1A" w14:textId="77777777" w:rsidR="00905382" w:rsidRPr="00745915" w:rsidRDefault="00905382" w:rsidP="00AF5F1F">
                      <w:pPr>
                        <w:pStyle w:val="Beschriftung"/>
                        <w:rPr>
                          <w:noProof/>
                        </w:rPr>
                      </w:pPr>
                      <w:r>
                        <w:t xml:space="preserve">Figure </w:t>
                      </w:r>
                      <w:fldSimple w:instr=" SEQ Figure \* ARABIC ">
                        <w:r>
                          <w:rPr>
                            <w:noProof/>
                          </w:rPr>
                          <w:t>5</w:t>
                        </w:r>
                      </w:fldSimple>
                      <w:r>
                        <w:t xml:space="preserve"> Facial Data provided by the facial extractor of the machine learning model. | Source: </w:t>
                      </w:r>
                      <w:r w:rsidRPr="00D42D92">
                        <w:t>Vision Research</w:t>
                      </w:r>
                      <w:r>
                        <w:t>.</w:t>
                      </w:r>
                    </w:p>
                  </w:txbxContent>
                </v:textbox>
                <w10:wrap type="tight"/>
              </v:shape>
            </w:pict>
          </mc:Fallback>
        </mc:AlternateContent>
      </w:r>
      <w:r w:rsidR="00AF00AA">
        <w:rPr>
          <w:lang w:val="en-GB"/>
        </w:rPr>
        <w:t>For something this complex used in modern times, it would simply prove as inefficient in time. A more automated system would prove</w:t>
      </w:r>
      <w:r w:rsidR="00BF0D0F">
        <w:rPr>
          <w:lang w:val="en-GB"/>
        </w:rPr>
        <w:t xml:space="preserve"> to be</w:t>
      </w:r>
      <w:r w:rsidR="00AF00AA">
        <w:rPr>
          <w:lang w:val="en-GB"/>
        </w:rPr>
        <w:t xml:space="preserve"> more efficient, as</w:t>
      </w:r>
      <w:r w:rsidR="00BF0D0F">
        <w:rPr>
          <w:lang w:val="en-GB"/>
        </w:rPr>
        <w:t xml:space="preserve"> an</w:t>
      </w:r>
      <w:r w:rsidR="00AF00AA">
        <w:rPr>
          <w:lang w:val="en-GB"/>
        </w:rPr>
        <w:t xml:space="preserve"> automated system </w:t>
      </w:r>
      <w:r w:rsidR="00BF0D0F">
        <w:rPr>
          <w:lang w:val="en-GB"/>
        </w:rPr>
        <w:t xml:space="preserve">can </w:t>
      </w:r>
      <w:r w:rsidR="00AF00AA">
        <w:rPr>
          <w:lang w:val="en-GB"/>
        </w:rPr>
        <w:t xml:space="preserve">simply perform more accurate and faster than </w:t>
      </w:r>
      <w:r w:rsidR="00BF0D0F">
        <w:rPr>
          <w:lang w:val="en-GB"/>
        </w:rPr>
        <w:t>humans</w:t>
      </w:r>
      <w:r w:rsidR="00AF00AA">
        <w:rPr>
          <w:lang w:val="en-GB"/>
        </w:rPr>
        <w:t>. Therefore, scientists have started using</w:t>
      </w:r>
      <w:r w:rsidR="00BF0D0F">
        <w:rPr>
          <w:lang w:val="en-GB"/>
        </w:rPr>
        <w:t xml:space="preserve"> and developing</w:t>
      </w:r>
      <w:r w:rsidR="00AF00AA">
        <w:rPr>
          <w:lang w:val="en-GB"/>
        </w:rPr>
        <w:t xml:space="preserve"> automated systems to perform these tasks. Distributed systems across multiple areas are also an efficient way to gather information like measurement data from more than just one region</w:t>
      </w:r>
      <w:r w:rsidR="00BC5B9F">
        <w:rPr>
          <w:lang w:val="en-GB"/>
        </w:rPr>
        <w:t xml:space="preserve">. This is also helpful to understand a wider view on capturing </w:t>
      </w:r>
      <w:r w:rsidR="00BF0D0F">
        <w:rPr>
          <w:lang w:val="en-GB"/>
        </w:rPr>
        <w:t xml:space="preserve">the definition of attractiveness and </w:t>
      </w:r>
      <w:r w:rsidR="00BC5B9F">
        <w:rPr>
          <w:lang w:val="en-GB"/>
        </w:rPr>
        <w:t xml:space="preserve">beauty on a global scale. </w:t>
      </w:r>
    </w:p>
    <w:p w14:paraId="0504BA05" w14:textId="77777777" w:rsidR="001A4221" w:rsidRDefault="00BC5B9F" w:rsidP="00F84307">
      <w:pPr>
        <w:rPr>
          <w:lang w:val="en-GB"/>
        </w:rPr>
      </w:pPr>
      <w:del w:id="49" w:author="David Gamez" w:date="2018-01-08T21:46:00Z">
        <w:r w:rsidRPr="00BC5B9F" w:rsidDel="001E0F52">
          <w:rPr>
            <w:lang w:val="en-GB"/>
          </w:rPr>
          <w:delText>Amit</w:delText>
        </w:r>
        <w:r w:rsidDel="001E0F52">
          <w:rPr>
            <w:lang w:val="en-GB"/>
          </w:rPr>
          <w:delText xml:space="preserve"> </w:delText>
        </w:r>
      </w:del>
      <w:bookmarkStart w:id="50" w:name="_Hlk503741831"/>
      <w:r w:rsidRPr="00BC5B9F">
        <w:rPr>
          <w:lang w:val="en-GB"/>
        </w:rPr>
        <w:t>Kagian</w:t>
      </w:r>
      <w:bookmarkStart w:id="51" w:name="_Hlk501316196"/>
      <w:ins w:id="52" w:author="David Gamez" w:date="2018-01-08T21:46:00Z">
        <w:r w:rsidR="001E0F52">
          <w:rPr>
            <w:lang w:val="en-GB"/>
          </w:rPr>
          <w:t xml:space="preserve"> et al. (</w:t>
        </w:r>
      </w:ins>
      <w:ins w:id="53" w:author="Reday Yahya" w:date="2018-01-14T21:33:00Z">
        <w:r w:rsidR="00FD557A">
          <w:rPr>
            <w:lang w:val="en-GB"/>
          </w:rPr>
          <w:t>2008</w:t>
        </w:r>
      </w:ins>
      <w:ins w:id="54" w:author="David Gamez" w:date="2018-01-08T22:33:00Z">
        <w:del w:id="55" w:author="Reday Yahya" w:date="2018-01-14T21:33:00Z">
          <w:r w:rsidR="002D0D5B" w:rsidDel="00FD557A">
            <w:rPr>
              <w:lang w:val="en-GB"/>
            </w:rPr>
            <w:delText>XXX</w:delText>
          </w:r>
        </w:del>
        <w:r w:rsidR="002D0D5B">
          <w:rPr>
            <w:lang w:val="en-GB"/>
          </w:rPr>
          <w:t>)</w:t>
        </w:r>
      </w:ins>
      <w:ins w:id="56" w:author="Reday Yahya" w:date="2018-01-14T21:35:00Z">
        <w:r w:rsidR="00595D3D">
          <w:rPr>
            <w:lang w:val="en-GB"/>
          </w:rPr>
          <w:t xml:space="preserve"> [11]</w:t>
        </w:r>
      </w:ins>
      <w:bookmarkEnd w:id="50"/>
      <w:r w:rsidR="001A4221">
        <w:rPr>
          <w:lang w:val="en-GB"/>
        </w:rPr>
        <w:t xml:space="preserve">, </w:t>
      </w:r>
      <w:del w:id="57" w:author="David Gamez" w:date="2018-01-08T22:34:00Z">
        <w:r w:rsidR="001A4221" w:rsidDel="002D0D5B">
          <w:rPr>
            <w:lang w:val="en-GB"/>
          </w:rPr>
          <w:delText xml:space="preserve">including his research team, have achieved this back in </w:delText>
        </w:r>
        <w:r w:rsidRPr="00BC5B9F" w:rsidDel="002D0D5B">
          <w:rPr>
            <w:lang w:val="en-GB"/>
          </w:rPr>
          <w:delText>2008</w:delText>
        </w:r>
        <w:bookmarkEnd w:id="51"/>
        <w:r w:rsidR="001A4221" w:rsidDel="002D0D5B">
          <w:rPr>
            <w:lang w:val="en-GB"/>
          </w:rPr>
          <w:delText xml:space="preserve">, they </w:delText>
        </w:r>
        <w:r w:rsidDel="002D0D5B">
          <w:rPr>
            <w:lang w:val="en-GB"/>
          </w:rPr>
          <w:delText xml:space="preserve">have </w:delText>
        </w:r>
      </w:del>
      <w:r>
        <w:rPr>
          <w:lang w:val="en-GB"/>
        </w:rPr>
        <w:t>successfully achieved to create a machine learning based model</w:t>
      </w:r>
      <w:r w:rsidR="00D42D92">
        <w:rPr>
          <w:lang w:val="en-GB"/>
        </w:rPr>
        <w:t xml:space="preserve"> that measures physical attractiveness</w:t>
      </w:r>
      <w:r>
        <w:rPr>
          <w:lang w:val="en-GB"/>
        </w:rPr>
        <w:t>. This model focuse</w:t>
      </w:r>
      <w:r w:rsidR="001A4221">
        <w:rPr>
          <w:lang w:val="en-GB"/>
        </w:rPr>
        <w:t>s</w:t>
      </w:r>
      <w:r>
        <w:rPr>
          <w:lang w:val="en-GB"/>
        </w:rPr>
        <w:t xml:space="preserve"> on </w:t>
      </w:r>
      <w:r>
        <w:rPr>
          <w:lang w:val="en-GB"/>
        </w:rPr>
        <w:lastRenderedPageBreak/>
        <w:t>identifying patterns across facial images</w:t>
      </w:r>
      <w:r w:rsidR="001A4221">
        <w:rPr>
          <w:lang w:val="en-GB"/>
        </w:rPr>
        <w:t xml:space="preserve"> and reveals it via a dataset</w:t>
      </w:r>
      <w:r w:rsidR="00D42D92">
        <w:rPr>
          <w:lang w:val="en-GB"/>
        </w:rPr>
        <w:t>.</w:t>
      </w:r>
      <w:r w:rsidR="001A4221">
        <w:rPr>
          <w:lang w:val="en-GB"/>
        </w:rPr>
        <w:t xml:space="preserve"> This Dataset revealed and marked all points on the image. These markings would reveal anything on the face, both negative and positive.</w:t>
      </w:r>
      <w:ins w:id="58" w:author="Reday Yahya" w:date="2018-01-15T01:16:00Z">
        <w:r w:rsidR="00667B9F">
          <w:rPr>
            <w:lang w:val="en-GB"/>
          </w:rPr>
          <w:t xml:space="preserve"> The data from the images would then be taken and compared to a different data set. The second data set would have the images and scores of people that are considered attractive</w:t>
        </w:r>
      </w:ins>
      <w:ins w:id="59" w:author="Reday Yahya" w:date="2018-01-15T01:17:00Z">
        <w:r w:rsidR="00667B9F">
          <w:rPr>
            <w:lang w:val="en-GB"/>
          </w:rPr>
          <w:t xml:space="preserve"> stored. This dataset would also store the average value of an image stored, this will be the value </w:t>
        </w:r>
      </w:ins>
      <w:ins w:id="60" w:author="Reday Yahya" w:date="2018-01-15T01:18:00Z">
        <w:r w:rsidR="00667B9F">
          <w:rPr>
            <w:lang w:val="en-GB"/>
          </w:rPr>
          <w:t>used for comparison against the first dataset.</w:t>
        </w:r>
      </w:ins>
      <w:r w:rsidR="00D42D92">
        <w:rPr>
          <w:lang w:val="en-GB"/>
        </w:rPr>
        <w:t xml:space="preserve"> The result proofed that this model was almost exactly like a mean human rating of an individual’s face. It identified the negative and positive</w:t>
      </w:r>
      <w:r w:rsidR="001A4221">
        <w:rPr>
          <w:lang w:val="en-GB"/>
        </w:rPr>
        <w:t xml:space="preserve"> </w:t>
      </w:r>
      <w:r w:rsidR="00D42D92">
        <w:rPr>
          <w:lang w:val="en-GB"/>
        </w:rPr>
        <w:t xml:space="preserve">features of a face and according to these features, it provided a final measurement score of the face. </w:t>
      </w:r>
    </w:p>
    <w:p w14:paraId="216107C4" w14:textId="77777777" w:rsidR="00527310" w:rsidRDefault="00527310" w:rsidP="00F84307">
      <w:pPr>
        <w:rPr>
          <w:lang w:val="en-GB"/>
        </w:rPr>
      </w:pPr>
    </w:p>
    <w:p w14:paraId="2273BBA7" w14:textId="77777777" w:rsidR="00615F55" w:rsidRDefault="00527310" w:rsidP="00F84307">
      <w:pPr>
        <w:rPr>
          <w:lang w:val="en-GB"/>
        </w:rPr>
      </w:pPr>
      <w:r>
        <w:rPr>
          <w:lang w:val="en-GB"/>
        </w:rPr>
        <w:t xml:space="preserve">Every person on this world has a different face, even twins, while their faces are similar, they do have minor differences that cannot be seen properly the first time we see the person. A system based on machine learning, something what Amit </w:t>
      </w:r>
      <w:ins w:id="61" w:author="Reday Yahya" w:date="2018-01-15T01:08:00Z">
        <w:r w:rsidR="00905382" w:rsidRPr="00905382">
          <w:rPr>
            <w:lang w:val="en-GB"/>
          </w:rPr>
          <w:t>Kagian et al. (2008) [11]</w:t>
        </w:r>
      </w:ins>
      <w:del w:id="62" w:author="Reday Yahya" w:date="2018-01-15T01:08:00Z">
        <w:r w:rsidDel="00905382">
          <w:rPr>
            <w:lang w:val="en-GB"/>
          </w:rPr>
          <w:delText>Kagian</w:delText>
        </w:r>
      </w:del>
      <w:r>
        <w:rPr>
          <w:lang w:val="en-GB"/>
        </w:rPr>
        <w:t xml:space="preserve"> and his team have </w:t>
      </w:r>
      <w:r w:rsidR="009834DB">
        <w:rPr>
          <w:lang w:val="en-GB"/>
        </w:rPr>
        <w:t>done</w:t>
      </w:r>
      <w:r>
        <w:rPr>
          <w:lang w:val="en-GB"/>
        </w:rPr>
        <w:t xml:space="preserve">, seems to offer the right solution to this subject. However, it is not the only solution researchers, developers and scientists have attempted. </w:t>
      </w:r>
      <w:r w:rsidR="00FA5FDD">
        <w:rPr>
          <w:lang w:val="en-GB"/>
        </w:rPr>
        <w:t>T</w:t>
      </w:r>
      <w:r>
        <w:rPr>
          <w:lang w:val="en-GB"/>
        </w:rPr>
        <w:t xml:space="preserve">here were other solutions </w:t>
      </w:r>
      <w:r w:rsidR="00FA5FDD">
        <w:rPr>
          <w:lang w:val="en-GB"/>
        </w:rPr>
        <w:t>that offered an alternative to a fully machine learning based system</w:t>
      </w:r>
      <w:r>
        <w:rPr>
          <w:lang w:val="en-GB"/>
        </w:rPr>
        <w:t>.</w:t>
      </w:r>
      <w:r w:rsidR="00FA5FDD">
        <w:rPr>
          <w:lang w:val="en-GB"/>
        </w:rPr>
        <w:t xml:space="preserve"> For example,</w:t>
      </w:r>
      <w:r>
        <w:rPr>
          <w:lang w:val="en-GB"/>
        </w:rPr>
        <w:t xml:space="preserve"> </w:t>
      </w:r>
      <w:r w:rsidR="00FA5FDD">
        <w:rPr>
          <w:lang w:val="en-GB"/>
        </w:rPr>
        <w:t xml:space="preserve">a </w:t>
      </w:r>
      <w:r>
        <w:rPr>
          <w:lang w:val="en-GB"/>
        </w:rPr>
        <w:t>group of developers</w:t>
      </w:r>
      <w:r w:rsidR="00FA5FDD">
        <w:rPr>
          <w:lang w:val="en-GB"/>
        </w:rPr>
        <w:t xml:space="preserve"> from Akiira Media Systems</w:t>
      </w:r>
      <w:r>
        <w:rPr>
          <w:lang w:val="en-GB"/>
        </w:rPr>
        <w:t xml:space="preserve"> have developed an artificial intelligence based system that simply takes in raw images of female subjects and</w:t>
      </w:r>
      <w:r w:rsidR="00FA5FDD">
        <w:rPr>
          <w:lang w:val="en-GB"/>
        </w:rPr>
        <w:t xml:space="preserve"> offers a human like measurement of given data. Their approach was to simply analyse the image from pixel to pixel and use artificial intelligence to gather information and try to recognize parts of the face. The measurement was scaled to what other subjects have voted to be attractive. </w:t>
      </w:r>
    </w:p>
    <w:p w14:paraId="4CF2BA27" w14:textId="77777777" w:rsidR="00527310" w:rsidRDefault="00FA5FDD" w:rsidP="00F84307">
      <w:pPr>
        <w:rPr>
          <w:lang w:val="en-GB"/>
        </w:rPr>
      </w:pPr>
      <w:r>
        <w:rPr>
          <w:lang w:val="en-GB"/>
        </w:rPr>
        <w:t>While this</w:t>
      </w:r>
      <w:del w:id="63" w:author="Reday Yahya" w:date="2018-01-14T21:10:00Z">
        <w:r w:rsidDel="002956C5">
          <w:rPr>
            <w:lang w:val="en-GB"/>
          </w:rPr>
          <w:delText xml:space="preserve"> offers</w:delText>
        </w:r>
      </w:del>
      <w:r>
        <w:rPr>
          <w:lang w:val="en-GB"/>
        </w:rPr>
        <w:t xml:space="preserve"> </w:t>
      </w:r>
      <w:del w:id="64" w:author="Reday Yahya" w:date="2018-01-14T21:10:00Z">
        <w:r w:rsidDel="002956C5">
          <w:rPr>
            <w:lang w:val="en-GB"/>
          </w:rPr>
          <w:delText>an alternative to a machine learning based system</w:delText>
        </w:r>
        <w:r w:rsidR="009834DB" w:rsidDel="002956C5">
          <w:rPr>
            <w:lang w:val="en-GB"/>
          </w:rPr>
          <w:delText>s</w:delText>
        </w:r>
      </w:del>
      <w:ins w:id="65" w:author="Reday Yahya" w:date="2018-01-14T21:10:00Z">
        <w:r w:rsidR="002956C5">
          <w:rPr>
            <w:lang w:val="en-GB"/>
          </w:rPr>
          <w:t xml:space="preserve">seems to be a </w:t>
        </w:r>
      </w:ins>
      <w:ins w:id="66" w:author="Reday Yahya" w:date="2018-01-15T01:08:00Z">
        <w:r w:rsidR="00905382">
          <w:rPr>
            <w:lang w:val="en-GB"/>
          </w:rPr>
          <w:t xml:space="preserve">sophisticated </w:t>
        </w:r>
      </w:ins>
      <w:ins w:id="67" w:author="Reday Yahya" w:date="2018-01-14T21:10:00Z">
        <w:r w:rsidR="002956C5">
          <w:rPr>
            <w:lang w:val="en-GB"/>
          </w:rPr>
          <w:t>system</w:t>
        </w:r>
      </w:ins>
      <w:r>
        <w:rPr>
          <w:lang w:val="en-GB"/>
        </w:rPr>
        <w:t>, this system</w:t>
      </w:r>
      <w:ins w:id="68" w:author="Reday Yahya" w:date="2018-01-14T21:10:00Z">
        <w:r w:rsidR="002956C5">
          <w:rPr>
            <w:lang w:val="en-GB"/>
          </w:rPr>
          <w:t xml:space="preserve"> still</w:t>
        </w:r>
      </w:ins>
      <w:r>
        <w:rPr>
          <w:lang w:val="en-GB"/>
        </w:rPr>
        <w:t xml:space="preserve"> has its flaws. One of the main issues this system has, was that the images were limited on what was acceptable or not. Images needed to follow a certain restriction given by the developers for the system to work. Another major issue also was that the system would eventually become outdated. Humanity changes over time, so do our tastes and other </w:t>
      </w:r>
      <w:r w:rsidR="00615F55">
        <w:rPr>
          <w:lang w:val="en-GB"/>
        </w:rPr>
        <w:t>parts of our li</w:t>
      </w:r>
      <w:r w:rsidR="009834DB">
        <w:rPr>
          <w:lang w:val="en-GB"/>
        </w:rPr>
        <w:t>fe</w:t>
      </w:r>
      <w:r w:rsidR="00615F55">
        <w:rPr>
          <w:lang w:val="en-GB"/>
        </w:rPr>
        <w:t xml:space="preserve">. The system may proof to be effective in 2010, but may provide inaccurate results in 2018. </w:t>
      </w:r>
      <w:r w:rsidR="004C123F">
        <w:rPr>
          <w:lang w:val="en-GB"/>
        </w:rPr>
        <w:t>Therefore,</w:t>
      </w:r>
      <w:r w:rsidR="00615F55">
        <w:rPr>
          <w:lang w:val="en-GB"/>
        </w:rPr>
        <w:t xml:space="preserve"> most people working on computational measurement of facial attractiveness choose to develop a system based on machine learning</w:t>
      </w:r>
      <w:del w:id="69" w:author="Reday Yahya" w:date="2018-01-15T01:09:00Z">
        <w:r w:rsidR="00615F55" w:rsidDel="00905382">
          <w:rPr>
            <w:lang w:val="en-GB"/>
          </w:rPr>
          <w:delText xml:space="preserve"> rather than direct set measurement based on artificial intelligence</w:delText>
        </w:r>
      </w:del>
      <w:ins w:id="70" w:author="Reday Yahya" w:date="2018-01-15T01:09:00Z">
        <w:r w:rsidR="00905382">
          <w:rPr>
            <w:lang w:val="en-GB"/>
          </w:rPr>
          <w:t>, due to the simple fact that other types of systems need constant adjusting, while machine learning b</w:t>
        </w:r>
      </w:ins>
      <w:ins w:id="71" w:author="Reday Yahya" w:date="2018-01-15T01:10:00Z">
        <w:r w:rsidR="00905382">
          <w:rPr>
            <w:lang w:val="en-GB"/>
          </w:rPr>
          <w:t>ased system constantly learn and improve over time with data added.</w:t>
        </w:r>
      </w:ins>
      <w:del w:id="72" w:author="Reday Yahya" w:date="2018-01-15T01:09:00Z">
        <w:r w:rsidR="00615F55" w:rsidDel="00905382">
          <w:rPr>
            <w:lang w:val="en-GB"/>
          </w:rPr>
          <w:delText xml:space="preserve">. </w:delText>
        </w:r>
      </w:del>
    </w:p>
    <w:p w14:paraId="16DC44C2" w14:textId="77777777" w:rsidR="001B0A1B" w:rsidRDefault="00D60697" w:rsidP="001B0A1B">
      <w:pPr>
        <w:rPr>
          <w:lang w:val="en-GB"/>
        </w:rPr>
      </w:pPr>
      <w:r>
        <w:rPr>
          <w:lang w:val="en-GB"/>
        </w:rPr>
        <w:t xml:space="preserve">Time passes, new technologies get introduced and people improve with their work. The previous projects mentioned were projects from the past, a more recent project by </w:t>
      </w:r>
      <w:r w:rsidR="00E206DB">
        <w:rPr>
          <w:lang w:val="en-GB"/>
        </w:rPr>
        <w:t xml:space="preserve">Zhang Lei </w:t>
      </w:r>
      <w:del w:id="73" w:author="Reday Yahya" w:date="2018-01-15T01:07:00Z">
        <w:r w:rsidR="00E206DB" w:rsidDel="00905382">
          <w:rPr>
            <w:lang w:val="en-GB"/>
          </w:rPr>
          <w:delText>(</w:delText>
        </w:r>
      </w:del>
      <w:ins w:id="74" w:author="Reday Yahya" w:date="2018-01-15T01:07:00Z">
        <w:r w:rsidR="00905382">
          <w:rPr>
            <w:lang w:val="en-GB"/>
          </w:rPr>
          <w:t>et al. (</w:t>
        </w:r>
      </w:ins>
      <w:r w:rsidR="00E206DB">
        <w:rPr>
          <w:lang w:val="en-GB"/>
        </w:rPr>
        <w:t xml:space="preserve">2017) and his research team have had a more manual approach. Their developed System was measuring facial attractiveness via facial geometry. The system accepts an image as data, the system lets you select the following “Nose, mouth, ears, eyes and chin”. Through an Image Map, it then measures marked points on the face with the “1:1” geometric even image map. The closer the marked areas are with the image map, the higher the attractiveness score is. </w:t>
      </w:r>
      <w:r w:rsidR="0078494D">
        <w:rPr>
          <w:lang w:val="en-GB"/>
        </w:rPr>
        <w:t xml:space="preserve">Their research provided a dataset and a database that contains the score of the test-subjects. In their research they also describe how attractiveness is all </w:t>
      </w:r>
      <w:r w:rsidR="0078494D">
        <w:rPr>
          <w:lang w:val="en-GB"/>
        </w:rPr>
        <w:lastRenderedPageBreak/>
        <w:t>about facial geometry and this is what inspired them to capture computational attractiveness.</w:t>
      </w:r>
      <w:r w:rsidR="00364BC9">
        <w:rPr>
          <w:lang w:val="en-GB"/>
        </w:rPr>
        <w:t xml:space="preserve"> While this does not really seem like a modern and advanced system, it does do an excellent job of capturing accurate information via manual input. Manual input also </w:t>
      </w:r>
      <w:r w:rsidR="007D0994">
        <w:rPr>
          <w:lang w:val="en-GB"/>
        </w:rPr>
        <w:t xml:space="preserve">prevents potential computational malfunction, which is useful especially with all these other systems that utilize machine learning as their core. While it may prevent potential issues with computational malfunction, it does open the potential of human error. Another issue with this is, that this system does not account for other factors that create “attractiveness”, it simply tries to see if a face is geometrical even. </w:t>
      </w:r>
      <w:r w:rsidR="001B0A1B">
        <w:rPr>
          <w:lang w:val="en-GB"/>
        </w:rPr>
        <w:t>A</w:t>
      </w:r>
      <w:r w:rsidR="007D0994">
        <w:rPr>
          <w:lang w:val="en-GB"/>
        </w:rPr>
        <w:t xml:space="preserve"> sophisticated system must account for every bit of detail</w:t>
      </w:r>
      <w:r w:rsidR="001B0A1B">
        <w:rPr>
          <w:lang w:val="en-GB"/>
        </w:rPr>
        <w:t xml:space="preserve"> and not simply one factor. </w:t>
      </w:r>
    </w:p>
    <w:p w14:paraId="1B46911C" w14:textId="77777777" w:rsidR="001B0A1B" w:rsidRDefault="001B0A1B" w:rsidP="001B0A1B">
      <w:pPr>
        <w:rPr>
          <w:lang w:val="en-GB"/>
        </w:rPr>
      </w:pPr>
    </w:p>
    <w:p w14:paraId="7D398F59" w14:textId="2755E6A1" w:rsidR="0078139E" w:rsidRDefault="001B0A1B" w:rsidP="001B0A1B">
      <w:pPr>
        <w:rPr>
          <w:lang w:val="en-GB"/>
        </w:rPr>
      </w:pPr>
      <w:r>
        <w:rPr>
          <w:lang w:val="en-GB"/>
        </w:rPr>
        <w:t>Most of these research projects have shown clearly that it is possible to measure attractiveness via computational means. The main issue that is seen in these projects, is that attractiveness is not just simply about numbers and calculations.</w:t>
      </w:r>
      <w:r w:rsidR="00581D4C">
        <w:rPr>
          <w:lang w:val="en-GB"/>
        </w:rPr>
        <w:t xml:space="preserve"> Humanity is individual and different.</w:t>
      </w:r>
      <w:r>
        <w:rPr>
          <w:lang w:val="en-GB"/>
        </w:rPr>
        <w:t xml:space="preserve"> A huge part in attractiveness is also the individual opinion of a person reviewing what they consider is attractive as in </w:t>
      </w:r>
      <w:r w:rsidR="00581D4C">
        <w:rPr>
          <w:lang w:val="en-GB"/>
        </w:rPr>
        <w:t>“</w:t>
      </w:r>
      <w:r>
        <w:rPr>
          <w:lang w:val="en-GB"/>
        </w:rPr>
        <w:t xml:space="preserve">beauty in the eye of the </w:t>
      </w:r>
      <w:r w:rsidR="00581D4C">
        <w:rPr>
          <w:lang w:val="en-GB"/>
        </w:rPr>
        <w:t>observer”</w:t>
      </w:r>
      <w:r>
        <w:rPr>
          <w:lang w:val="en-GB"/>
        </w:rPr>
        <w:t xml:space="preserve">. </w:t>
      </w:r>
      <w:r w:rsidR="00581D4C">
        <w:rPr>
          <w:lang w:val="en-GB"/>
        </w:rPr>
        <w:t xml:space="preserve">Researchers have attempted to bypass this issue with tagged data that then gets sent through a machine learning system. The system would then create a pattern of what people generally think is attractive. However, even with this solution, it can result in inaccurate data. </w:t>
      </w:r>
      <w:r w:rsidR="00CC6E24">
        <w:rPr>
          <w:lang w:val="en-GB"/>
        </w:rPr>
        <w:t>Data can be tagged wrongly and with a bunch of falsely tagged data</w:t>
      </w:r>
      <w:r w:rsidR="009834DB">
        <w:rPr>
          <w:lang w:val="en-GB"/>
        </w:rPr>
        <w:t xml:space="preserve"> and then an</w:t>
      </w:r>
      <w:r w:rsidR="00CC6E24">
        <w:rPr>
          <w:lang w:val="en-GB"/>
        </w:rPr>
        <w:t xml:space="preserve"> invalid pattern can be created.</w:t>
      </w:r>
      <w:ins w:id="75" w:author="Reday Yahya" w:date="2018-01-16T04:50:00Z">
        <w:r w:rsidR="00231476">
          <w:rPr>
            <w:lang w:val="en-GB"/>
          </w:rPr>
          <w:t xml:space="preserve"> </w:t>
        </w:r>
      </w:ins>
      <w:ins w:id="76" w:author="Reday Yahya" w:date="2018-01-16T04:51:00Z">
        <w:r w:rsidR="00231476">
          <w:rPr>
            <w:lang w:val="en-GB"/>
          </w:rPr>
          <w:t xml:space="preserve">Essentially </w:t>
        </w:r>
      </w:ins>
      <w:ins w:id="77" w:author="Reday Yahya" w:date="2018-01-16T04:52:00Z">
        <w:r w:rsidR="00231476">
          <w:rPr>
            <w:lang w:val="en-GB"/>
          </w:rPr>
          <w:t>therefore</w:t>
        </w:r>
      </w:ins>
      <w:ins w:id="78" w:author="Reday Yahya" w:date="2018-01-16T04:51:00Z">
        <w:r w:rsidR="00231476">
          <w:rPr>
            <w:lang w:val="en-GB"/>
          </w:rPr>
          <w:t xml:space="preserve"> developers and researchers working on computational facial attractiveness use predefined dataset of a specific </w:t>
        </w:r>
      </w:ins>
      <w:ins w:id="79" w:author="Reday Yahya" w:date="2018-01-16T04:52:00Z">
        <w:r w:rsidR="00231476">
          <w:rPr>
            <w:lang w:val="en-GB"/>
          </w:rPr>
          <w:t>ethnic</w:t>
        </w:r>
      </w:ins>
      <w:ins w:id="80" w:author="Reday Yahya" w:date="2018-01-16T04:51:00Z">
        <w:r w:rsidR="00231476">
          <w:rPr>
            <w:lang w:val="en-GB"/>
          </w:rPr>
          <w:t xml:space="preserve"> </w:t>
        </w:r>
      </w:ins>
      <w:ins w:id="81" w:author="Reday Yahya" w:date="2018-01-16T04:52:00Z">
        <w:r w:rsidR="00231476">
          <w:rPr>
            <w:lang w:val="en-GB"/>
          </w:rPr>
          <w:t>to train systems. This dataset would have both “unattractive” and “attractive” image samples and then it would be used to train a machine learning based system.</w:t>
        </w:r>
      </w:ins>
    </w:p>
    <w:p w14:paraId="243D41AB" w14:textId="77777777" w:rsidR="000A7AC2" w:rsidRPr="00AF5F1F" w:rsidRDefault="0078139E" w:rsidP="00AF5F1F">
      <w:pPr>
        <w:rPr>
          <w:lang w:val="en-GB"/>
        </w:rPr>
      </w:pPr>
      <w:r>
        <w:rPr>
          <w:lang w:val="en-GB"/>
        </w:rPr>
        <w:t>Reviewing these projects, it turns out that most of these projects create accurate end results, but it simply seems as something is missing</w:t>
      </w:r>
      <w:r w:rsidR="009834DB">
        <w:rPr>
          <w:lang w:val="en-GB"/>
        </w:rPr>
        <w:t xml:space="preserve"> to achieve something complete and useable on a day to day basis.</w:t>
      </w:r>
    </w:p>
    <w:p w14:paraId="5D0D0C2B" w14:textId="77777777" w:rsidR="00BC592F" w:rsidRPr="00AF5F1F" w:rsidRDefault="00BC592F" w:rsidP="00AF5F1F">
      <w:pPr>
        <w:pStyle w:val="Titel"/>
        <w:rPr>
          <w:sz w:val="52"/>
          <w:lang w:val="en-GB"/>
        </w:rPr>
      </w:pPr>
      <w:r w:rsidRPr="00AF5F1F">
        <w:rPr>
          <w:sz w:val="52"/>
          <w:lang w:val="en-GB"/>
        </w:rPr>
        <w:t xml:space="preserve">Project Approach to Attractiveness Measurement </w:t>
      </w:r>
    </w:p>
    <w:p w14:paraId="5898BFA9" w14:textId="77777777" w:rsidR="0044021F" w:rsidRDefault="00DF2F0F" w:rsidP="00CD0D89">
      <w:pPr>
        <w:rPr>
          <w:lang w:val="en-GB"/>
        </w:rPr>
      </w:pPr>
      <w:r>
        <w:rPr>
          <w:lang w:val="en-GB"/>
        </w:rPr>
        <w:t xml:space="preserve">For the sake of the project, the attractiveness measurement will focus on facial attractiveness, rather than a full body review. This Project has two possible ways of measuring attractiveness. </w:t>
      </w:r>
      <w:r w:rsidR="002F033B">
        <w:rPr>
          <w:lang w:val="en-GB"/>
        </w:rPr>
        <w:t xml:space="preserve">One approach would be to calculate the average across multiple factors. For an example, you have multiple </w:t>
      </w:r>
      <w:r w:rsidR="005B61AE">
        <w:rPr>
          <w:lang w:val="en-GB"/>
        </w:rPr>
        <w:t>categories that measure for a certain factor, that measurement is represented by a score given from 1-10. The Average then would be calculated from all categories, and will give an overall score, based on how good someone has scored on the categories. This would be your attractiveness measurement. The benefit of this would be that, based on personal queries</w:t>
      </w:r>
      <w:r w:rsidR="005019B7">
        <w:rPr>
          <w:lang w:val="en-GB"/>
        </w:rPr>
        <w:t>,</w:t>
      </w:r>
      <w:r w:rsidR="005B61AE">
        <w:rPr>
          <w:lang w:val="en-GB"/>
        </w:rPr>
        <w:t xml:space="preserve"> the system would be</w:t>
      </w:r>
      <w:r w:rsidR="005019B7">
        <w:rPr>
          <w:lang w:val="en-GB"/>
        </w:rPr>
        <w:t xml:space="preserve"> even</w:t>
      </w:r>
      <w:r w:rsidR="005B61AE">
        <w:rPr>
          <w:lang w:val="en-GB"/>
        </w:rPr>
        <w:t xml:space="preserve"> able to measure for personal factors and preferences, besides the scientific declared factors.</w:t>
      </w:r>
      <w:r w:rsidR="00F66D8A">
        <w:rPr>
          <w:lang w:val="en-GB"/>
        </w:rPr>
        <w:t xml:space="preserve"> </w:t>
      </w:r>
      <w:r w:rsidR="0044021F">
        <w:rPr>
          <w:lang w:val="en-GB"/>
        </w:rPr>
        <w:t>Factors could</w:t>
      </w:r>
      <w:r w:rsidR="00311DF4">
        <w:rPr>
          <w:lang w:val="en-GB"/>
        </w:rPr>
        <w:t xml:space="preserve"> potentially</w:t>
      </w:r>
      <w:r w:rsidR="0044021F">
        <w:rPr>
          <w:lang w:val="en-GB"/>
        </w:rPr>
        <w:t xml:space="preserve"> be </w:t>
      </w:r>
      <w:r w:rsidR="0044021F">
        <w:rPr>
          <w:lang w:val="en-GB"/>
        </w:rPr>
        <w:lastRenderedPageBreak/>
        <w:t xml:space="preserve">“Historical (Greek), Social Definitions and Personal </w:t>
      </w:r>
      <w:r w:rsidR="00311DF4">
        <w:rPr>
          <w:lang w:val="en-GB"/>
        </w:rPr>
        <w:t xml:space="preserve">preference “. A Machine however cannot account for Psychological Preferences, so therefore we simply ask the user </w:t>
      </w:r>
      <w:r w:rsidR="005019B7">
        <w:rPr>
          <w:lang w:val="en-GB"/>
        </w:rPr>
        <w:t>prefers in facial attractiveness</w:t>
      </w:r>
      <w:r w:rsidR="00311DF4">
        <w:rPr>
          <w:lang w:val="en-GB"/>
        </w:rPr>
        <w:t>. Since the Users answers are based on thoughts, personal preferences should cover any psychological aspects.</w:t>
      </w:r>
    </w:p>
    <w:p w14:paraId="76FDA1C4" w14:textId="77777777" w:rsidR="005B61AE" w:rsidRDefault="005B61AE" w:rsidP="00CD0D89">
      <w:pPr>
        <w:rPr>
          <w:lang w:val="en-GB"/>
        </w:rPr>
      </w:pPr>
      <w:r>
        <w:rPr>
          <w:lang w:val="en-GB"/>
        </w:rPr>
        <w:t xml:space="preserve">A different approach would be to utilize machine learning to get a grasp what users think is beautiful and ugly. </w:t>
      </w:r>
      <w:r w:rsidR="009C60D0">
        <w:rPr>
          <w:lang w:val="en-GB"/>
        </w:rPr>
        <w:t xml:space="preserve">The System would review a bunch of tagged data, that </w:t>
      </w:r>
      <w:r w:rsidR="005019B7">
        <w:rPr>
          <w:lang w:val="en-GB"/>
        </w:rPr>
        <w:t>is</w:t>
      </w:r>
      <w:r w:rsidR="009C60D0">
        <w:rPr>
          <w:lang w:val="en-GB"/>
        </w:rPr>
        <w:t xml:space="preserve"> “attractive” or “not attractive”</w:t>
      </w:r>
      <w:r w:rsidR="005019B7">
        <w:rPr>
          <w:lang w:val="en-GB"/>
        </w:rPr>
        <w:t>.</w:t>
      </w:r>
      <w:r w:rsidR="009C60D0">
        <w:rPr>
          <w:lang w:val="en-GB"/>
        </w:rPr>
        <w:t xml:space="preserve"> </w:t>
      </w:r>
      <w:r w:rsidR="005019B7">
        <w:rPr>
          <w:lang w:val="en-GB"/>
        </w:rPr>
        <w:t>Af</w:t>
      </w:r>
      <w:r w:rsidR="009C60D0">
        <w:rPr>
          <w:lang w:val="en-GB"/>
        </w:rPr>
        <w:t>t</w:t>
      </w:r>
      <w:r w:rsidR="005019B7">
        <w:rPr>
          <w:lang w:val="en-GB"/>
        </w:rPr>
        <w:t xml:space="preserve">er this, the system would then proceed to </w:t>
      </w:r>
      <w:r w:rsidR="009C60D0">
        <w:rPr>
          <w:lang w:val="en-GB"/>
        </w:rPr>
        <w:t xml:space="preserve">create a pattern from the facial data acquired, and then be able to decide if the user is attractive or not. </w:t>
      </w:r>
    </w:p>
    <w:p w14:paraId="7B33C134" w14:textId="77777777" w:rsidR="00F66D8A" w:rsidRDefault="009C60D0" w:rsidP="00CD0D89">
      <w:pPr>
        <w:rPr>
          <w:lang w:val="en-GB"/>
        </w:rPr>
      </w:pPr>
      <w:r>
        <w:rPr>
          <w:lang w:val="en-GB"/>
        </w:rPr>
        <w:t xml:space="preserve">To acquire the tagged data, another source of tagged images would be required. For this a separate application would be </w:t>
      </w:r>
      <w:r w:rsidR="005019B7">
        <w:rPr>
          <w:lang w:val="en-GB"/>
        </w:rPr>
        <w:t>beneficial</w:t>
      </w:r>
      <w:r>
        <w:rPr>
          <w:lang w:val="en-GB"/>
        </w:rPr>
        <w:t xml:space="preserve"> to be developed. The Application would be simple, users would receive different pictures of different users, and the community would then decide if the person in the picture is attractive or not. The Data gathered from the application would allow the system to learn what people think is attractive and then create a pattern for the attractiveness measurement. </w:t>
      </w:r>
      <w:ins w:id="82" w:author="Reday Yahya" w:date="2018-01-15T01:00:00Z">
        <w:r w:rsidR="00F5562A">
          <w:rPr>
            <w:lang w:val="en-GB"/>
          </w:rPr>
          <w:t xml:space="preserve">Another way of acquiring </w:t>
        </w:r>
      </w:ins>
      <w:ins w:id="83" w:author="Reday Yahya" w:date="2018-01-15T01:01:00Z">
        <w:r w:rsidR="00905382">
          <w:rPr>
            <w:lang w:val="en-GB"/>
          </w:rPr>
          <w:t>tagged data is to utilize the hotlist of</w:t>
        </w:r>
      </w:ins>
      <w:ins w:id="84" w:author="Reday Yahya" w:date="2018-01-15T01:02:00Z">
        <w:r w:rsidR="00905382">
          <w:rPr>
            <w:lang w:val="en-GB"/>
          </w:rPr>
          <w:t xml:space="preserve"> the popular website “hot or not”</w:t>
        </w:r>
      </w:ins>
      <w:ins w:id="85" w:author="Reday Yahya" w:date="2018-01-15T01:04:00Z">
        <w:r w:rsidR="00905382">
          <w:rPr>
            <w:lang w:val="en-GB"/>
          </w:rPr>
          <w:t xml:space="preserve"> [14]</w:t>
        </w:r>
      </w:ins>
      <w:ins w:id="86" w:author="Reday Yahya" w:date="2018-01-15T01:02:00Z">
        <w:r w:rsidR="00905382">
          <w:rPr>
            <w:lang w:val="en-GB"/>
          </w:rPr>
          <w:t xml:space="preserve">. “Hot or not” is a website that allows users to rate other users facial image and grade them with a “hot or not” scale of 1-10. The “hotlist” is the list that </w:t>
        </w:r>
      </w:ins>
      <w:ins w:id="87" w:author="Reday Yahya" w:date="2018-01-15T01:03:00Z">
        <w:r w:rsidR="00905382">
          <w:rPr>
            <w:lang w:val="en-GB"/>
          </w:rPr>
          <w:t>shows the top candidates with the highest score on the website. The hotlist provides images and score</w:t>
        </w:r>
      </w:ins>
      <w:ins w:id="88" w:author="Reday Yahya" w:date="2018-01-15T01:04:00Z">
        <w:r w:rsidR="00905382">
          <w:rPr>
            <w:lang w:val="en-GB"/>
          </w:rPr>
          <w:t xml:space="preserve"> for research purposes, making it an alternative of acquiring tagged data. This data can then be used to train a machine learning based system to create a model of facial attractiveness. </w:t>
        </w:r>
      </w:ins>
    </w:p>
    <w:p w14:paraId="0B87E267" w14:textId="77777777" w:rsidR="00513DB3" w:rsidRDefault="00F66D8A">
      <w:pPr>
        <w:rPr>
          <w:lang w:val="en-GB"/>
        </w:rPr>
      </w:pPr>
      <w:r>
        <w:rPr>
          <w:lang w:val="en-GB"/>
        </w:rPr>
        <w:t>There are many more solutions to measure attractiveness. Machine Learning is usually a high rewarding approach, due to the system evolving after multiple uses, however at the beginning, the system proofs to be mostly inaccurate and after some time of usage</w:t>
      </w:r>
      <w:r w:rsidR="00E931C3">
        <w:rPr>
          <w:lang w:val="en-GB"/>
        </w:rPr>
        <w:t xml:space="preserve"> it becomes more precise</w:t>
      </w:r>
      <w:r>
        <w:rPr>
          <w:lang w:val="en-GB"/>
        </w:rPr>
        <w:t xml:space="preserve">. Where a System that measures a multiple of factors related to attractiveness and then provide a </w:t>
      </w:r>
      <w:r w:rsidR="00E931C3">
        <w:rPr>
          <w:lang w:val="en-GB"/>
        </w:rPr>
        <w:t>s</w:t>
      </w:r>
      <w:r>
        <w:rPr>
          <w:lang w:val="en-GB"/>
        </w:rPr>
        <w:t>core based on these factors, offers high and accurate data all the time of usage</w:t>
      </w:r>
      <w:r w:rsidR="0044021F">
        <w:rPr>
          <w:lang w:val="en-GB"/>
        </w:rPr>
        <w:t>.</w:t>
      </w:r>
      <w:r>
        <w:rPr>
          <w:lang w:val="en-GB"/>
        </w:rPr>
        <w:t xml:space="preserve"> Both solutions are viable for th</w:t>
      </w:r>
      <w:r w:rsidR="00E931C3">
        <w:rPr>
          <w:lang w:val="en-GB"/>
        </w:rPr>
        <w:t>is</w:t>
      </w:r>
      <w:r>
        <w:rPr>
          <w:lang w:val="en-GB"/>
        </w:rPr>
        <w:t xml:space="preserve"> </w:t>
      </w:r>
      <w:r w:rsidR="00E931C3">
        <w:rPr>
          <w:lang w:val="en-GB"/>
        </w:rPr>
        <w:t>p</w:t>
      </w:r>
      <w:r>
        <w:rPr>
          <w:lang w:val="en-GB"/>
        </w:rPr>
        <w:t>roject.</w:t>
      </w:r>
      <w:r w:rsidR="0044021F">
        <w:rPr>
          <w:lang w:val="en-GB"/>
        </w:rPr>
        <w:t xml:space="preserve"> The next step would then create a platform where this System can perform on. </w:t>
      </w:r>
    </w:p>
    <w:p w14:paraId="77053C4B" w14:textId="77777777" w:rsidR="00513DB3" w:rsidRDefault="00513DB3">
      <w:pPr>
        <w:rPr>
          <w:lang w:val="en-GB"/>
        </w:rPr>
      </w:pPr>
    </w:p>
    <w:p w14:paraId="1EE6EFE6" w14:textId="77777777" w:rsidR="00513DB3" w:rsidRDefault="00513DB3">
      <w:pPr>
        <w:rPr>
          <w:lang w:val="en-GB"/>
        </w:rPr>
      </w:pPr>
    </w:p>
    <w:p w14:paraId="1C8E1EB4" w14:textId="77777777" w:rsidR="00513DB3" w:rsidRDefault="00513DB3">
      <w:pPr>
        <w:rPr>
          <w:lang w:val="en-GB"/>
        </w:rPr>
      </w:pPr>
    </w:p>
    <w:p w14:paraId="133C9232" w14:textId="77777777" w:rsidR="00513DB3" w:rsidRDefault="00513DB3">
      <w:pPr>
        <w:rPr>
          <w:lang w:val="en-GB"/>
        </w:rPr>
      </w:pPr>
    </w:p>
    <w:p w14:paraId="15C1417D" w14:textId="77777777" w:rsidR="00513DB3" w:rsidRDefault="00513DB3">
      <w:pPr>
        <w:rPr>
          <w:lang w:val="en-GB"/>
        </w:rPr>
      </w:pPr>
    </w:p>
    <w:p w14:paraId="31FA0A2A" w14:textId="77777777" w:rsidR="00513DB3" w:rsidRDefault="00513DB3">
      <w:pPr>
        <w:rPr>
          <w:lang w:val="en-GB"/>
        </w:rPr>
      </w:pPr>
    </w:p>
    <w:p w14:paraId="6064B81C" w14:textId="77777777" w:rsidR="00513DB3" w:rsidRDefault="00513DB3">
      <w:pPr>
        <w:rPr>
          <w:lang w:val="en-GB"/>
        </w:rPr>
      </w:pPr>
    </w:p>
    <w:p w14:paraId="12F7F59F" w14:textId="77777777" w:rsidR="00513DB3" w:rsidRDefault="00513DB3">
      <w:pPr>
        <w:rPr>
          <w:lang w:val="en-GB"/>
        </w:rPr>
      </w:pPr>
    </w:p>
    <w:p w14:paraId="4D969A5F" w14:textId="77777777" w:rsidR="00513DB3" w:rsidRDefault="00513DB3">
      <w:pPr>
        <w:rPr>
          <w:lang w:val="en-GB"/>
        </w:rPr>
      </w:pPr>
    </w:p>
    <w:p w14:paraId="25ACFE89" w14:textId="77777777" w:rsidR="00513DB3" w:rsidRDefault="00513DB3">
      <w:pPr>
        <w:rPr>
          <w:lang w:val="en-GB"/>
        </w:rPr>
      </w:pPr>
    </w:p>
    <w:p w14:paraId="78ADA74E" w14:textId="77777777" w:rsidR="00513DB3" w:rsidRDefault="00513DB3">
      <w:pPr>
        <w:rPr>
          <w:lang w:val="en-GB"/>
        </w:rPr>
      </w:pPr>
    </w:p>
    <w:p w14:paraId="38F85DDD" w14:textId="77777777" w:rsidR="00513DB3" w:rsidDel="00867D6C" w:rsidRDefault="00513DB3">
      <w:pPr>
        <w:rPr>
          <w:del w:id="89" w:author="Reday Ahmad Yahya" w:date="2018-01-19T11:33:00Z"/>
          <w:lang w:val="en-GB"/>
        </w:rPr>
      </w:pPr>
    </w:p>
    <w:p w14:paraId="2B35AAF2" w14:textId="77777777" w:rsidR="00513DB3" w:rsidDel="00867D6C" w:rsidRDefault="00513DB3">
      <w:pPr>
        <w:rPr>
          <w:del w:id="90" w:author="Reday Ahmad Yahya" w:date="2018-01-19T11:33:00Z"/>
          <w:lang w:val="en-GB"/>
        </w:rPr>
      </w:pPr>
    </w:p>
    <w:p w14:paraId="44EBE094" w14:textId="77777777" w:rsidR="00513DB3" w:rsidDel="00867D6C" w:rsidRDefault="00513DB3">
      <w:pPr>
        <w:rPr>
          <w:del w:id="91" w:author="Reday Ahmad Yahya" w:date="2018-01-19T11:33:00Z"/>
          <w:lang w:val="en-GB"/>
        </w:rPr>
      </w:pPr>
    </w:p>
    <w:p w14:paraId="28135F5D" w14:textId="77777777" w:rsidR="00513DB3" w:rsidDel="00867D6C" w:rsidRDefault="00513DB3">
      <w:pPr>
        <w:rPr>
          <w:del w:id="92" w:author="Reday Ahmad Yahya" w:date="2018-01-19T11:33:00Z"/>
          <w:lang w:val="en-GB"/>
        </w:rPr>
      </w:pPr>
    </w:p>
    <w:p w14:paraId="0A3E4536" w14:textId="77777777" w:rsidR="00513DB3" w:rsidDel="00867D6C" w:rsidRDefault="00513DB3">
      <w:pPr>
        <w:rPr>
          <w:del w:id="93" w:author="Reday Ahmad Yahya" w:date="2018-01-19T11:33:00Z"/>
          <w:lang w:val="en-GB"/>
        </w:rPr>
      </w:pPr>
      <w:bookmarkStart w:id="94" w:name="_GoBack"/>
      <w:bookmarkEnd w:id="94"/>
    </w:p>
    <w:p w14:paraId="11F1D49A" w14:textId="77777777" w:rsidR="00513DB3" w:rsidDel="00867D6C" w:rsidRDefault="00513DB3">
      <w:pPr>
        <w:rPr>
          <w:del w:id="95" w:author="Reday Ahmad Yahya" w:date="2018-01-19T11:33:00Z"/>
          <w:lang w:val="en-GB"/>
        </w:rPr>
      </w:pPr>
    </w:p>
    <w:p w14:paraId="0575E354" w14:textId="77777777" w:rsidR="00513DB3" w:rsidDel="00867D6C" w:rsidRDefault="00513DB3">
      <w:pPr>
        <w:rPr>
          <w:del w:id="96" w:author="Reday Ahmad Yahya" w:date="2018-01-19T11:33:00Z"/>
          <w:lang w:val="en-GB"/>
        </w:rPr>
      </w:pPr>
    </w:p>
    <w:p w14:paraId="169EB6A7" w14:textId="77777777" w:rsidR="00BC592F" w:rsidDel="00867D6C" w:rsidRDefault="00BC592F">
      <w:pPr>
        <w:rPr>
          <w:del w:id="97" w:author="Reday Ahmad Yahya" w:date="2018-01-19T11:33:00Z"/>
          <w:lang w:val="en-GB"/>
        </w:rPr>
      </w:pPr>
    </w:p>
    <w:p w14:paraId="61D1F3CA" w14:textId="77777777" w:rsidR="003D0864" w:rsidRDefault="0052212C" w:rsidP="00AF5F1F">
      <w:pPr>
        <w:pStyle w:val="berschrift1"/>
      </w:pPr>
      <w:r>
        <w:t>References</w:t>
      </w:r>
    </w:p>
    <w:p w14:paraId="4E828564" w14:textId="77777777" w:rsidR="00880A8A" w:rsidRDefault="00880A8A" w:rsidP="00880A8A">
      <w:r w:rsidRPr="00D03A51">
        <w:rPr>
          <w:lang w:val="en-GB"/>
        </w:rPr>
        <w:t xml:space="preserve">[1] </w:t>
      </w:r>
      <w:hyperlink r:id="rId14" w:history="1">
        <w:r w:rsidRPr="00D03A51">
          <w:rPr>
            <w:rStyle w:val="Hyperlink"/>
            <w:lang w:val="en-GB"/>
          </w:rPr>
          <w:t>http://displaysolutions.samsung.com/digital-signage/detail/848/ML55E</w:t>
        </w:r>
      </w:hyperlink>
      <w:r w:rsidRPr="00D03A51">
        <w:rPr>
          <w:lang w:val="en-GB"/>
        </w:rPr>
        <w:t xml:space="preserve"> ML55E Smart Mirror by S</w:t>
      </w:r>
      <w:r>
        <w:t>amsung</w:t>
      </w:r>
    </w:p>
    <w:p w14:paraId="00443495" w14:textId="77777777" w:rsidR="00880A8A" w:rsidRDefault="00880A8A" w:rsidP="00880A8A">
      <w:r w:rsidRPr="00D03A51">
        <w:rPr>
          <w:lang w:val="en-GB"/>
        </w:rPr>
        <w:t xml:space="preserve">[2] </w:t>
      </w:r>
      <w:hyperlink r:id="rId15" w:history="1">
        <w:r w:rsidRPr="00D03A51">
          <w:rPr>
            <w:rStyle w:val="Hyperlink"/>
            <w:lang w:val="en-GB"/>
          </w:rPr>
          <w:t>http://www.dailymail.co.uk/sciencetech/article-3118491/Samsung-s-smart-MIRROR-shows-weather-traffic-information-Facebook-notifications-brush-teeth.html</w:t>
        </w:r>
      </w:hyperlink>
      <w:r w:rsidRPr="00D03A51">
        <w:rPr>
          <w:lang w:val="en-GB"/>
        </w:rPr>
        <w:t xml:space="preserve"> Samsung OLED smart mirror</w:t>
      </w:r>
      <w:r>
        <w:t>, by Daily Mail.</w:t>
      </w:r>
    </w:p>
    <w:p w14:paraId="53A1F725" w14:textId="77777777" w:rsidR="00880A8A" w:rsidRDefault="00880A8A" w:rsidP="00880A8A">
      <w:r w:rsidRPr="00D03A51">
        <w:rPr>
          <w:lang w:val="en-GB"/>
        </w:rPr>
        <w:t xml:space="preserve">[3] </w:t>
      </w:r>
      <w:hyperlink r:id="rId16" w:history="1">
        <w:r w:rsidRPr="00D03A51">
          <w:rPr>
            <w:rStyle w:val="Hyperlink"/>
            <w:lang w:val="en-GB"/>
          </w:rPr>
          <w:t>https://www.forbes.com/sites/karenhua/2016/10/07/panasonic-smart-mirror-shows-you-your-face-flaws-and-helps-you-fix-them/%237f313fd53204</w:t>
        </w:r>
      </w:hyperlink>
      <w:r w:rsidRPr="00D03A51">
        <w:rPr>
          <w:lang w:val="en-GB"/>
        </w:rPr>
        <w:t xml:space="preserve"> Panasonic Smart </w:t>
      </w:r>
      <w:r>
        <w:t xml:space="preserve">Beauty Mirror, by </w:t>
      </w:r>
      <w:r w:rsidRPr="00D03A51">
        <w:t>Karen Hua</w:t>
      </w:r>
      <w:r>
        <w:t>, 07.10.</w:t>
      </w:r>
      <w:r w:rsidRPr="00D03A51">
        <w:t>2016</w:t>
      </w:r>
      <w:r>
        <w:t>, Forbes.</w:t>
      </w:r>
    </w:p>
    <w:p w14:paraId="07931712" w14:textId="77777777" w:rsidR="00880A8A" w:rsidRPr="00D03A51" w:rsidRDefault="00880A8A" w:rsidP="00880A8A">
      <w:pPr>
        <w:rPr>
          <w:lang w:val="en-GB"/>
        </w:rPr>
      </w:pPr>
      <w:r w:rsidRPr="00D03A51">
        <w:rPr>
          <w:lang w:val="en-GB"/>
        </w:rPr>
        <w:t xml:space="preserve">[4] </w:t>
      </w:r>
      <w:hyperlink r:id="rId17" w:history="1">
        <w:r w:rsidRPr="00D03A51">
          <w:rPr>
            <w:rStyle w:val="Hyperlink"/>
            <w:lang w:val="en-GB"/>
          </w:rPr>
          <w:t>https://techcrunch.com/2017/01/17/smart-mirror/</w:t>
        </w:r>
      </w:hyperlink>
      <w:r w:rsidRPr="00D03A51">
        <w:rPr>
          <w:lang w:val="en-GB"/>
        </w:rPr>
        <w:t xml:space="preserve"> , Bria</w:t>
      </w:r>
      <w:r>
        <w:t>n Heater, 17.01.2017, TechCrunch.com</w:t>
      </w:r>
    </w:p>
    <w:p w14:paraId="30E8BA1F" w14:textId="77777777" w:rsidR="00880A8A" w:rsidRDefault="00880A8A" w:rsidP="00880A8A">
      <w:r w:rsidRPr="00D03A51">
        <w:rPr>
          <w:lang w:val="en-GB"/>
        </w:rPr>
        <w:t>[</w:t>
      </w:r>
      <w:r>
        <w:t>5</w:t>
      </w:r>
      <w:r w:rsidRPr="00D03A51">
        <w:rPr>
          <w:lang w:val="en-GB"/>
        </w:rPr>
        <w:t xml:space="preserve">] </w:t>
      </w:r>
      <w:hyperlink r:id="rId18" w:history="1">
        <w:r w:rsidRPr="00D03A51">
          <w:rPr>
            <w:rStyle w:val="Hyperlink"/>
            <w:lang w:val="en-GB"/>
          </w:rPr>
          <w:t>https://boingboing.net/2016/02/04/diy-smart-bathroom-mirror.html</w:t>
        </w:r>
      </w:hyperlink>
      <w:r w:rsidRPr="00D03A51">
        <w:rPr>
          <w:lang w:val="en-GB"/>
        </w:rPr>
        <w:t xml:space="preserve"> Smart Mirror DiY Project</w:t>
      </w:r>
      <w:r>
        <w:t xml:space="preserve"> example, David Pescovitz, 04.02.2016.</w:t>
      </w:r>
    </w:p>
    <w:p w14:paraId="6B391405" w14:textId="77777777" w:rsidR="00880A8A" w:rsidRDefault="00880A8A" w:rsidP="00880A8A">
      <w:r>
        <w:t xml:space="preserve">[6] </w:t>
      </w:r>
      <w:hyperlink r:id="rId19" w:history="1">
        <w:r w:rsidRPr="005C0E24">
          <w:rPr>
            <w:rStyle w:val="Hyperlink"/>
          </w:rPr>
          <w:t>https://magicmirror.builders/</w:t>
        </w:r>
      </w:hyperlink>
      <w:r>
        <w:t xml:space="preserve"> </w:t>
      </w:r>
      <w:r w:rsidRPr="00D03A51">
        <w:t>Michael Teeuw</w:t>
      </w:r>
    </w:p>
    <w:p w14:paraId="07C1FF14" w14:textId="77777777" w:rsidR="00880A8A" w:rsidRDefault="00880A8A" w:rsidP="00880A8A">
      <w:r>
        <w:t xml:space="preserve">[7] Randy Thornhill, Steven W. Gangestad, Facial attractiveness, In Trends in Cognitive Sciences, Volume 3, Issue 12, 1999, Pages 452-460, ISSN 1364-6613, </w:t>
      </w:r>
      <w:hyperlink r:id="rId20" w:history="1">
        <w:r w:rsidRPr="005C0E24">
          <w:rPr>
            <w:rStyle w:val="Hyperlink"/>
          </w:rPr>
          <w:t>https://doi.org/10.1016/S1364-6613(99)01403-5</w:t>
        </w:r>
      </w:hyperlink>
      <w:r>
        <w:t>. (</w:t>
      </w:r>
      <w:hyperlink r:id="rId21" w:history="1">
        <w:r w:rsidRPr="005C0E24">
          <w:rPr>
            <w:rStyle w:val="Hyperlink"/>
          </w:rPr>
          <w:t>http://www.sciencedirect.com/science/article/pii/S1364661399014035</w:t>
        </w:r>
      </w:hyperlink>
      <w:r>
        <w:t>)</w:t>
      </w:r>
    </w:p>
    <w:p w14:paraId="38634E19" w14:textId="77777777" w:rsidR="00880A8A" w:rsidRDefault="00880A8A" w:rsidP="00880A8A">
      <w:r>
        <w:t xml:space="preserve">[8] Dario Riccardo Valenzano, Andrea Mennucci, Giandonato Tartarelli, Alessandro Cellerino, Shape analysis of female facial attractiveness, In Vision Research, Volume 46, Issues 8–9, 2006, Pages 1282-1291, ISSN 0042-6989, </w:t>
      </w:r>
      <w:hyperlink r:id="rId22" w:history="1">
        <w:r w:rsidRPr="005C0E24">
          <w:rPr>
            <w:rStyle w:val="Hyperlink"/>
          </w:rPr>
          <w:t>https://doi.org/10.1016/j.visres.2005.10.024</w:t>
        </w:r>
      </w:hyperlink>
      <w:r>
        <w:t>. (</w:t>
      </w:r>
      <w:hyperlink r:id="rId23" w:history="1">
        <w:r w:rsidRPr="005C0E24">
          <w:rPr>
            <w:rStyle w:val="Hyperlink"/>
          </w:rPr>
          <w:t>http://www.sciencedirect.com/science/article/pii/S0042698905005493</w:t>
        </w:r>
      </w:hyperlink>
      <w:r>
        <w:t>)</w:t>
      </w:r>
    </w:p>
    <w:p w14:paraId="54B7F8E3" w14:textId="77777777" w:rsidR="00880A8A" w:rsidRDefault="00880A8A" w:rsidP="00880A8A">
      <w:r>
        <w:t xml:space="preserve">[9] </w:t>
      </w:r>
      <w:r w:rsidRPr="00D03A51">
        <w:t>Swami, V., &amp; Furnham, A. (2008). The psychology of physical attraction. New York: Routledge/Taylor &amp; Francis Group.</w:t>
      </w:r>
    </w:p>
    <w:p w14:paraId="30D3F435" w14:textId="77777777" w:rsidR="00880A8A" w:rsidRDefault="00880A8A" w:rsidP="00880A8A">
      <w:r>
        <w:t xml:space="preserve"> [10] Cunningham, M. R. (1986). Measuring the physical in physical attractiveness: Quasi-experiments on the socio-biology of female facial beauty. </w:t>
      </w:r>
      <w:r>
        <w:rPr>
          <w:rStyle w:val="Hervorhebung"/>
        </w:rPr>
        <w:t>Journal of Personality and Social Psychology, 50</w:t>
      </w:r>
      <w:r>
        <w:t xml:space="preserve">(5), 925-935. </w:t>
      </w:r>
      <w:hyperlink r:id="rId24" w:history="1">
        <w:r w:rsidRPr="005C0E24">
          <w:rPr>
            <w:rStyle w:val="Hyperlink"/>
          </w:rPr>
          <w:t>http://dx.doi.org/10.1037/0022-3514.50.5.925</w:t>
        </w:r>
      </w:hyperlink>
      <w:r>
        <w:t xml:space="preserve"> </w:t>
      </w:r>
    </w:p>
    <w:p w14:paraId="4E4C63A1" w14:textId="77777777" w:rsidR="00880A8A" w:rsidRDefault="00880A8A" w:rsidP="00880A8A">
      <w:r>
        <w:t xml:space="preserve">[11] Amit Kagian, Gideon Dror, Tommer Leyvand, Isaac Meilijson, Daniel Cohen-Or, Eytan Ruppin, A machine learning predictor of facial attractiveness revealing human-like psychophysical biases, In Vision Research, Volume 48, Issue 2, 2008, Pages 235-243, ISSN 0042-6989, </w:t>
      </w:r>
      <w:hyperlink r:id="rId25" w:history="1">
        <w:r w:rsidRPr="005C0E24">
          <w:rPr>
            <w:rStyle w:val="Hyperlink"/>
          </w:rPr>
          <w:t>https://doi.org/10.1016/j.visres.2007.11.007</w:t>
        </w:r>
      </w:hyperlink>
      <w:r>
        <w:t>. (http://www.sciencedirect.com/science/article/pii/S0042698907005032)</w:t>
      </w:r>
    </w:p>
    <w:p w14:paraId="6396F12D" w14:textId="77777777" w:rsidR="00880A8A" w:rsidRDefault="00880A8A" w:rsidP="00880A8A">
      <w:r>
        <w:t xml:space="preserve">[12] Lei Zhang, David Zhang, Ming-Ming Sun, Fang-Mei Chen, Facial beauty analysis based on geometric feature: Toward attractiveness assessment application, In Expert Systems with Applications, Volume 82, 2017, Pages 252-265, ISSN 0957-4174, </w:t>
      </w:r>
      <w:hyperlink r:id="rId26" w:history="1">
        <w:r w:rsidRPr="005C0E24">
          <w:rPr>
            <w:rStyle w:val="Hyperlink"/>
          </w:rPr>
          <w:t>https://doi.org/10.1016/j.eswa.2017.04.021</w:t>
        </w:r>
      </w:hyperlink>
      <w:r>
        <w:t>. (</w:t>
      </w:r>
      <w:hyperlink r:id="rId27" w:history="1">
        <w:r w:rsidRPr="005C0E24">
          <w:rPr>
            <w:rStyle w:val="Hyperlink"/>
          </w:rPr>
          <w:t>http://www.sciencedirect.com/science/article/pii/S0957417417302658</w:t>
        </w:r>
      </w:hyperlink>
      <w:r>
        <w:t>)</w:t>
      </w:r>
    </w:p>
    <w:p w14:paraId="30AF3573" w14:textId="77777777" w:rsidR="009834DB" w:rsidRPr="00905382" w:rsidRDefault="00880A8A">
      <w:pPr>
        <w:rPr>
          <w:lang w:val="en-GB"/>
          <w:rPrChange w:id="98" w:author="Reday Yahya" w:date="2018-01-15T01:07:00Z">
            <w:rPr>
              <w:lang w:val="de-DE"/>
            </w:rPr>
          </w:rPrChange>
        </w:rPr>
      </w:pPr>
      <w:r>
        <w:t xml:space="preserve">[13] </w:t>
      </w:r>
      <w:r w:rsidRPr="00D03A51">
        <w:t>Gray D., Yu K., Xu W., Gong Y. (2010) Predicting Facial Beauty without Landmarks. In: Daniilidis K., Maragos P., Paragios N. (eds) Computer Vision – ECCV 2010. ECCV 2010. Lecture Notes in Computer Science, vol 6316. Springer, Berlin, Heidelberg</w:t>
      </w:r>
    </w:p>
    <w:p w14:paraId="4CA2380C" w14:textId="77777777" w:rsidR="0007615F" w:rsidRPr="00AF5F1F" w:rsidRDefault="00905382">
      <w:pPr>
        <w:rPr>
          <w:lang w:val="de-DE"/>
        </w:rPr>
      </w:pPr>
      <w:ins w:id="99" w:author="Reday Yahya" w:date="2018-01-15T01:07:00Z">
        <w:r>
          <w:rPr>
            <w:lang w:val="en-GB"/>
          </w:rPr>
          <w:t xml:space="preserve">[14] </w:t>
        </w:r>
        <w:r w:rsidRPr="00905382">
          <w:rPr>
            <w:lang w:val="en-GB"/>
            <w:rPrChange w:id="100" w:author="Reday Yahya" w:date="2018-01-15T01:07:00Z">
              <w:rPr>
                <w:lang w:val="de-DE"/>
              </w:rPr>
            </w:rPrChange>
          </w:rPr>
          <w:t xml:space="preserve">James Hong. 2000. Meet new People on Hot or Not. [ONLINE] Available at: https://hotornot.com/. </w:t>
        </w:r>
        <w:r w:rsidRPr="00905382">
          <w:rPr>
            <w:lang w:val="de-DE"/>
          </w:rPr>
          <w:t xml:space="preserve">[Accessed </w:t>
        </w:r>
        <w:r>
          <w:rPr>
            <w:lang w:val="de-DE"/>
          </w:rPr>
          <w:t>01</w:t>
        </w:r>
        <w:r w:rsidRPr="00905382">
          <w:rPr>
            <w:lang w:val="de-DE"/>
          </w:rPr>
          <w:t xml:space="preserve"> January 2018].</w:t>
        </w:r>
      </w:ins>
    </w:p>
    <w:sectPr w:rsidR="0007615F" w:rsidRPr="00AF5F1F" w:rsidSect="00516BE7">
      <w:headerReference w:type="default" r:id="rId28"/>
      <w:footerReference w:type="default" r:id="rId29"/>
      <w:pgSz w:w="12240" w:h="15840" w:code="1"/>
      <w:pgMar w:top="1440" w:right="1440" w:bottom="1440" w:left="144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11BE6" w14:textId="77777777" w:rsidR="002E17B3" w:rsidRDefault="002E17B3">
      <w:pPr>
        <w:spacing w:after="0" w:line="240" w:lineRule="auto"/>
      </w:pPr>
      <w:r>
        <w:separator/>
      </w:r>
    </w:p>
    <w:p w14:paraId="40082C15" w14:textId="77777777" w:rsidR="002E17B3" w:rsidRDefault="002E17B3"/>
  </w:endnote>
  <w:endnote w:type="continuationSeparator" w:id="0">
    <w:p w14:paraId="7364141E" w14:textId="77777777" w:rsidR="002E17B3" w:rsidRDefault="002E17B3">
      <w:pPr>
        <w:spacing w:after="0" w:line="240" w:lineRule="auto"/>
      </w:pPr>
      <w:r>
        <w:continuationSeparator/>
      </w:r>
    </w:p>
    <w:p w14:paraId="6164A534" w14:textId="77777777" w:rsidR="002E17B3" w:rsidRDefault="002E1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342809"/>
      <w:docPartObj>
        <w:docPartGallery w:val="Page Numbers (Bottom of Page)"/>
        <w:docPartUnique/>
      </w:docPartObj>
    </w:sdtPr>
    <w:sdtEndPr/>
    <w:sdtContent>
      <w:p w14:paraId="1FB4E373" w14:textId="4C2F2793" w:rsidR="00905382" w:rsidRDefault="0049431C">
        <w:pPr>
          <w:pStyle w:val="Fuzeile"/>
        </w:pPr>
        <w:r>
          <w:rPr>
            <w:noProof/>
            <w:lang w:val="en-GB" w:eastAsia="zh-CN"/>
          </w:rPr>
          <mc:AlternateContent>
            <mc:Choice Requires="wps">
              <w:drawing>
                <wp:anchor distT="0" distB="0" distL="114300" distR="114300" simplePos="0" relativeHeight="251660288" behindDoc="0" locked="0" layoutInCell="1" allowOverlap="1" wp14:anchorId="5F3711A4" wp14:editId="788973DF">
                  <wp:simplePos x="0" y="0"/>
                  <wp:positionH relativeFrom="margin">
                    <wp:align>center</wp:align>
                  </wp:positionH>
                  <wp:positionV relativeFrom="bottomMargin">
                    <wp:align>center</wp:align>
                  </wp:positionV>
                  <wp:extent cx="555625" cy="238760"/>
                  <wp:effectExtent l="19050" t="19050" r="0" b="8890"/>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 cy="238760"/>
                          </a:xfrm>
                          <a:prstGeom prst="bracketPair">
                            <a:avLst>
                              <a:gd name="adj" fmla="val 16667"/>
                            </a:avLst>
                          </a:prstGeom>
                          <a:solidFill>
                            <a:srgbClr val="FFFFFF"/>
                          </a:solidFill>
                          <a:ln w="28575">
                            <a:solidFill>
                              <a:srgbClr val="808080"/>
                            </a:solidFill>
                            <a:round/>
                            <a:headEnd/>
                            <a:tailEnd/>
                          </a:ln>
                        </wps:spPr>
                        <wps:txbx>
                          <w:txbxContent>
                            <w:p w14:paraId="4C9EEE66" w14:textId="61EEA71A" w:rsidR="00905382" w:rsidRDefault="00905382">
                              <w:pPr>
                                <w:jc w:val="center"/>
                              </w:pPr>
                              <w:r>
                                <w:fldChar w:fldCharType="begin"/>
                              </w:r>
                              <w:r>
                                <w:instrText xml:space="preserve"> PAGE    \* MERGEFORMAT </w:instrText>
                              </w:r>
                              <w:r>
                                <w:fldChar w:fldCharType="separate"/>
                              </w:r>
                              <w:r w:rsidR="00867D6C">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F3711A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31" type="#_x0000_t185" style="position:absolute;left:0;text-align:left;margin-left:0;margin-top:0;width:43.7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" filled="t" strokecolor="gray" strokeweight="2.25pt">
                  <v:textbox inset=",0,,0">
                    <w:txbxContent>
                      <w:p w14:paraId="4C9EEE66" w14:textId="61EEA71A" w:rsidR="00905382" w:rsidRDefault="00905382">
                        <w:pPr>
                          <w:jc w:val="center"/>
                        </w:pPr>
                        <w:r>
                          <w:fldChar w:fldCharType="begin"/>
                        </w:r>
                        <w:r>
                          <w:instrText xml:space="preserve"> PAGE    \* MERGEFORMAT </w:instrText>
                        </w:r>
                        <w:r>
                          <w:fldChar w:fldCharType="separate"/>
                        </w:r>
                        <w:r w:rsidR="00867D6C">
                          <w:rPr>
                            <w:noProof/>
                          </w:rPr>
                          <w:t>13</w:t>
                        </w:r>
                        <w:r>
                          <w:rPr>
                            <w:noProof/>
                          </w:rPr>
                          <w:fldChar w:fldCharType="end"/>
                        </w:r>
                      </w:p>
                    </w:txbxContent>
                  </v:textbox>
                  <w10:wrap anchorx="margin" anchory="margin"/>
                </v:shape>
              </w:pict>
            </mc:Fallback>
          </mc:AlternateContent>
        </w:r>
        <w:r>
          <w:rPr>
            <w:noProof/>
            <w:lang w:val="en-GB" w:eastAsia="zh-CN"/>
          </w:rPr>
          <mc:AlternateContent>
            <mc:Choice Requires="wps">
              <w:drawing>
                <wp:anchor distT="4294967295" distB="4294967295" distL="114300" distR="114300" simplePos="0" relativeHeight="251659264" behindDoc="0" locked="0" layoutInCell="1" allowOverlap="1" wp14:anchorId="5EACB6D0" wp14:editId="3C5E4F11">
                  <wp:simplePos x="0" y="0"/>
                  <wp:positionH relativeFrom="margin">
                    <wp:align>center</wp:align>
                  </wp:positionH>
                  <wp:positionV relativeFrom="bottomMargin">
                    <wp:align>center</wp:align>
                  </wp:positionV>
                  <wp:extent cx="551815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3380D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4006D" w14:textId="77777777" w:rsidR="002E17B3" w:rsidRDefault="002E17B3">
      <w:pPr>
        <w:spacing w:after="0" w:line="240" w:lineRule="auto"/>
      </w:pPr>
      <w:r>
        <w:separator/>
      </w:r>
    </w:p>
    <w:p w14:paraId="76012505" w14:textId="77777777" w:rsidR="002E17B3" w:rsidRDefault="002E17B3"/>
  </w:footnote>
  <w:footnote w:type="continuationSeparator" w:id="0">
    <w:p w14:paraId="111CFD16" w14:textId="77777777" w:rsidR="002E17B3" w:rsidRDefault="002E17B3">
      <w:pPr>
        <w:spacing w:after="0" w:line="240" w:lineRule="auto"/>
      </w:pPr>
      <w:r>
        <w:continuationSeparator/>
      </w:r>
    </w:p>
    <w:p w14:paraId="2025FC7A" w14:textId="77777777" w:rsidR="002E17B3" w:rsidRDefault="002E17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EECE" w14:textId="77777777" w:rsidR="00905382" w:rsidRPr="001040D6" w:rsidRDefault="00905382">
    <w:pPr>
      <w:pStyle w:val="Kopfzeile"/>
      <w:rPr>
        <w:lang w:val="en-GB"/>
      </w:rPr>
    </w:pPr>
    <w:r>
      <w:rPr>
        <w:lang w:val="en-GB"/>
      </w:rPr>
      <w:t>Reday Yahya | M00531154 | Smart Mirror Project | Literature Review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E586F48"/>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1B5CEC1E"/>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11FF063A"/>
    <w:multiLevelType w:val="hybridMultilevel"/>
    <w:tmpl w:val="42A66D2E"/>
    <w:lvl w:ilvl="0" w:tplc="C76273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A7057"/>
    <w:multiLevelType w:val="hybridMultilevel"/>
    <w:tmpl w:val="F85A2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9B6379"/>
    <w:multiLevelType w:val="hybridMultilevel"/>
    <w:tmpl w:val="B52E1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day Yahya">
    <w15:presenceInfo w15:providerId="Windows Live" w15:userId="89c06d05de86d60d"/>
  </w15:person>
  <w15:person w15:author="Reday Ahmad Yahya">
    <w15:presenceInfo w15:providerId="None" w15:userId="Reday Ahmad Yah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3A"/>
    <w:rsid w:val="000562EC"/>
    <w:rsid w:val="00062EC6"/>
    <w:rsid w:val="00065FC4"/>
    <w:rsid w:val="0007615F"/>
    <w:rsid w:val="000A7AC2"/>
    <w:rsid w:val="000B04A6"/>
    <w:rsid w:val="000B3625"/>
    <w:rsid w:val="000C3AA0"/>
    <w:rsid w:val="000D66DD"/>
    <w:rsid w:val="000E31ED"/>
    <w:rsid w:val="001040D6"/>
    <w:rsid w:val="001A4221"/>
    <w:rsid w:val="001B0A1B"/>
    <w:rsid w:val="001E0F52"/>
    <w:rsid w:val="00231476"/>
    <w:rsid w:val="00233364"/>
    <w:rsid w:val="002537D4"/>
    <w:rsid w:val="00262293"/>
    <w:rsid w:val="002956C5"/>
    <w:rsid w:val="002A39AA"/>
    <w:rsid w:val="002A4259"/>
    <w:rsid w:val="002D0D5B"/>
    <w:rsid w:val="002E17B3"/>
    <w:rsid w:val="002F033B"/>
    <w:rsid w:val="002F780C"/>
    <w:rsid w:val="00300F74"/>
    <w:rsid w:val="00311DF4"/>
    <w:rsid w:val="00323A46"/>
    <w:rsid w:val="00364BC9"/>
    <w:rsid w:val="003740E1"/>
    <w:rsid w:val="003A1EF9"/>
    <w:rsid w:val="003C5606"/>
    <w:rsid w:val="003D0864"/>
    <w:rsid w:val="003D7C16"/>
    <w:rsid w:val="003E29BD"/>
    <w:rsid w:val="004049D5"/>
    <w:rsid w:val="00432349"/>
    <w:rsid w:val="0044021F"/>
    <w:rsid w:val="00487D03"/>
    <w:rsid w:val="0049431C"/>
    <w:rsid w:val="004C123F"/>
    <w:rsid w:val="004C449F"/>
    <w:rsid w:val="004D3341"/>
    <w:rsid w:val="005019B7"/>
    <w:rsid w:val="00505997"/>
    <w:rsid w:val="0051225C"/>
    <w:rsid w:val="00513DB3"/>
    <w:rsid w:val="00516BE7"/>
    <w:rsid w:val="00517AAD"/>
    <w:rsid w:val="00517C81"/>
    <w:rsid w:val="00521395"/>
    <w:rsid w:val="0052212C"/>
    <w:rsid w:val="00527310"/>
    <w:rsid w:val="00577103"/>
    <w:rsid w:val="005800C7"/>
    <w:rsid w:val="00581D4C"/>
    <w:rsid w:val="00583867"/>
    <w:rsid w:val="00595D3D"/>
    <w:rsid w:val="005B61AE"/>
    <w:rsid w:val="005E32E4"/>
    <w:rsid w:val="00606F56"/>
    <w:rsid w:val="00615F55"/>
    <w:rsid w:val="00631A3A"/>
    <w:rsid w:val="00667B9F"/>
    <w:rsid w:val="00702F72"/>
    <w:rsid w:val="0073630D"/>
    <w:rsid w:val="0078139E"/>
    <w:rsid w:val="0078494D"/>
    <w:rsid w:val="007D0994"/>
    <w:rsid w:val="00821BA8"/>
    <w:rsid w:val="00867D6C"/>
    <w:rsid w:val="00880A8A"/>
    <w:rsid w:val="0088274B"/>
    <w:rsid w:val="0088354D"/>
    <w:rsid w:val="0089411E"/>
    <w:rsid w:val="008F202D"/>
    <w:rsid w:val="00900FF9"/>
    <w:rsid w:val="00905382"/>
    <w:rsid w:val="00906D67"/>
    <w:rsid w:val="00925300"/>
    <w:rsid w:val="00937267"/>
    <w:rsid w:val="00941327"/>
    <w:rsid w:val="00966C8F"/>
    <w:rsid w:val="009834DB"/>
    <w:rsid w:val="009B7247"/>
    <w:rsid w:val="009C60D0"/>
    <w:rsid w:val="009F5486"/>
    <w:rsid w:val="00A47BC0"/>
    <w:rsid w:val="00A672A4"/>
    <w:rsid w:val="00AA607A"/>
    <w:rsid w:val="00AA6EE1"/>
    <w:rsid w:val="00AE53D6"/>
    <w:rsid w:val="00AF00AA"/>
    <w:rsid w:val="00AF2A49"/>
    <w:rsid w:val="00AF47F6"/>
    <w:rsid w:val="00AF5F1F"/>
    <w:rsid w:val="00B12851"/>
    <w:rsid w:val="00B317DA"/>
    <w:rsid w:val="00B678B3"/>
    <w:rsid w:val="00B901CD"/>
    <w:rsid w:val="00BC592F"/>
    <w:rsid w:val="00BC5B9F"/>
    <w:rsid w:val="00BD5E95"/>
    <w:rsid w:val="00BD5FD6"/>
    <w:rsid w:val="00BF0D0F"/>
    <w:rsid w:val="00BF3135"/>
    <w:rsid w:val="00C01C10"/>
    <w:rsid w:val="00C50B73"/>
    <w:rsid w:val="00CC2D2D"/>
    <w:rsid w:val="00CC6E24"/>
    <w:rsid w:val="00CD0D89"/>
    <w:rsid w:val="00CD1580"/>
    <w:rsid w:val="00CE2404"/>
    <w:rsid w:val="00CF0BAA"/>
    <w:rsid w:val="00CF4F20"/>
    <w:rsid w:val="00D073C7"/>
    <w:rsid w:val="00D26AAB"/>
    <w:rsid w:val="00D42D92"/>
    <w:rsid w:val="00D46987"/>
    <w:rsid w:val="00D51E7D"/>
    <w:rsid w:val="00D60697"/>
    <w:rsid w:val="00D64AC7"/>
    <w:rsid w:val="00D65C5C"/>
    <w:rsid w:val="00D660DE"/>
    <w:rsid w:val="00D70283"/>
    <w:rsid w:val="00D91E61"/>
    <w:rsid w:val="00DB4648"/>
    <w:rsid w:val="00DF2F0F"/>
    <w:rsid w:val="00E206DB"/>
    <w:rsid w:val="00E26014"/>
    <w:rsid w:val="00E32BD1"/>
    <w:rsid w:val="00E32D5A"/>
    <w:rsid w:val="00E3573E"/>
    <w:rsid w:val="00E36835"/>
    <w:rsid w:val="00E36893"/>
    <w:rsid w:val="00E73698"/>
    <w:rsid w:val="00E931C3"/>
    <w:rsid w:val="00EA12BE"/>
    <w:rsid w:val="00EA79BC"/>
    <w:rsid w:val="00EC3E14"/>
    <w:rsid w:val="00EC7CFF"/>
    <w:rsid w:val="00F5562A"/>
    <w:rsid w:val="00F66D8A"/>
    <w:rsid w:val="00F84307"/>
    <w:rsid w:val="00FA5FDD"/>
    <w:rsid w:val="00FB3B6C"/>
    <w:rsid w:val="00FD557A"/>
    <w:rsid w:val="00FE1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77FA5"/>
  <w15:docId w15:val="{ACAE84B6-85F3-4778-BC99-90EEF843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160" w:line="240" w:lineRule="auto"/>
      <w:outlineLvl w:val="0"/>
    </w:pPr>
    <w:rPr>
      <w:rFonts w:asciiTheme="majorHAnsi" w:eastAsiaTheme="majorEastAsia" w:hAnsiTheme="majorHAnsi" w:cstheme="majorBidi"/>
      <w:b/>
      <w:sz w:val="40"/>
      <w:szCs w:val="32"/>
    </w:rPr>
  </w:style>
  <w:style w:type="paragraph" w:styleId="berschrift2">
    <w:name w:val="heading 2"/>
    <w:basedOn w:val="Standard"/>
    <w:next w:val="Standard"/>
    <w:link w:val="berschrift2Zchn"/>
    <w:uiPriority w:val="9"/>
    <w:unhideWhenUsed/>
    <w:qFormat/>
    <w:pPr>
      <w:keepNext/>
      <w:keepLines/>
      <w:spacing w:before="240" w:after="160" w:line="240" w:lineRule="auto"/>
      <w:outlineLvl w:val="1"/>
    </w:pPr>
    <w:rPr>
      <w:rFonts w:asciiTheme="majorHAnsi" w:eastAsiaTheme="majorEastAsia" w:hAnsiTheme="majorHAnsi" w:cstheme="majorBidi"/>
      <w:b/>
      <w:sz w:val="36"/>
      <w:szCs w:val="26"/>
    </w:rPr>
  </w:style>
  <w:style w:type="paragraph" w:styleId="berschrift3">
    <w:name w:val="heading 3"/>
    <w:basedOn w:val="Standard"/>
    <w:next w:val="Standard"/>
    <w:link w:val="berschrift3Zchn"/>
    <w:uiPriority w:val="9"/>
    <w:unhideWhenUsed/>
    <w:qFormat/>
    <w:pPr>
      <w:keepNext/>
      <w:keepLines/>
      <w:spacing w:before="240" w:after="160" w:line="240" w:lineRule="auto"/>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semiHidden/>
    <w:unhideWhenUsed/>
    <w:qFormat/>
    <w:pPr>
      <w:keepNext/>
      <w:keepLines/>
      <w:spacing w:before="240" w:after="160" w:line="240" w:lineRule="auto"/>
      <w:outlineLvl w:val="3"/>
    </w:pPr>
    <w:rPr>
      <w:rFonts w:asciiTheme="majorHAnsi" w:eastAsiaTheme="majorEastAsia" w:hAnsiTheme="majorHAnsi" w:cstheme="majorBidi"/>
      <w:i/>
      <w:iCs/>
      <w:sz w:val="24"/>
    </w:rPr>
  </w:style>
  <w:style w:type="paragraph" w:styleId="berschrift5">
    <w:name w:val="heading 5"/>
    <w:basedOn w:val="Standard"/>
    <w:next w:val="Standard"/>
    <w:link w:val="berschrift5Zchn"/>
    <w:uiPriority w:val="9"/>
    <w:semiHidden/>
    <w:unhideWhenUsed/>
    <w:qFormat/>
    <w:pPr>
      <w:keepNext/>
      <w:keepLines/>
      <w:spacing w:before="240" w:after="160" w:line="240" w:lineRule="auto"/>
      <w:outlineLvl w:val="4"/>
    </w:pPr>
    <w:rPr>
      <w:rFonts w:asciiTheme="majorHAnsi" w:eastAsiaTheme="majorEastAsia" w:hAnsiTheme="majorHAnsi" w:cstheme="majorBidi"/>
      <w:color w:val="1F3A4E" w:themeColor="accent1" w:themeShade="BF"/>
    </w:rPr>
  </w:style>
  <w:style w:type="paragraph" w:styleId="berschrift6">
    <w:name w:val="heading 6"/>
    <w:basedOn w:val="Standard"/>
    <w:next w:val="Standard"/>
    <w:link w:val="berschrift6Zchn"/>
    <w:uiPriority w:val="9"/>
    <w:semiHidden/>
    <w:unhideWhenUsed/>
    <w:qFormat/>
    <w:pPr>
      <w:keepNext/>
      <w:keepLines/>
      <w:spacing w:before="240" w:after="160" w:line="240" w:lineRule="auto"/>
      <w:outlineLvl w:val="5"/>
    </w:pPr>
    <w:rPr>
      <w:rFonts w:asciiTheme="majorHAnsi" w:eastAsiaTheme="majorEastAsia" w:hAnsiTheme="majorHAnsi" w:cstheme="majorBidi"/>
      <w:color w:val="152734" w:themeColor="accent1" w:themeShade="7F"/>
    </w:rPr>
  </w:style>
  <w:style w:type="paragraph" w:styleId="berschrift7">
    <w:name w:val="heading 7"/>
    <w:basedOn w:val="Standard"/>
    <w:next w:val="Standard"/>
    <w:link w:val="berschrift7Zchn"/>
    <w:uiPriority w:val="9"/>
    <w:semiHidden/>
    <w:unhideWhenUsed/>
    <w:qFormat/>
    <w:pPr>
      <w:keepNext/>
      <w:keepLines/>
      <w:spacing w:before="240" w:after="160" w:line="240" w:lineRule="auto"/>
      <w:outlineLvl w:val="6"/>
    </w:pPr>
    <w:rPr>
      <w:rFonts w:asciiTheme="majorHAnsi" w:eastAsiaTheme="majorEastAsia" w:hAnsiTheme="majorHAnsi" w:cstheme="majorBidi"/>
      <w:i/>
      <w:iCs/>
      <w:color w:val="152734" w:themeColor="accent1" w:themeShade="7F"/>
    </w:rPr>
  </w:style>
  <w:style w:type="paragraph" w:styleId="berschrift8">
    <w:name w:val="heading 8"/>
    <w:basedOn w:val="Standard"/>
    <w:next w:val="Standard"/>
    <w:link w:val="berschrift8Zchn"/>
    <w:uiPriority w:val="9"/>
    <w:semiHidden/>
    <w:unhideWhenUsed/>
    <w:qFormat/>
    <w:pPr>
      <w:keepNext/>
      <w:keepLines/>
      <w:spacing w:before="240" w:after="160" w:line="240" w:lineRule="auto"/>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spacing w:before="240" w:after="16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pPr>
      <w:spacing w:after="480" w:line="240" w:lineRule="auto"/>
      <w:contextualSpacing/>
    </w:pPr>
    <w:rPr>
      <w:rFonts w:asciiTheme="majorHAnsi" w:eastAsiaTheme="majorEastAsia" w:hAnsiTheme="majorHAnsi" w:cstheme="majorBidi"/>
      <w:b/>
      <w:kern w:val="28"/>
      <w:sz w:val="72"/>
      <w:szCs w:val="56"/>
    </w:rPr>
  </w:style>
  <w:style w:type="character" w:customStyle="1" w:styleId="TitelZchn">
    <w:name w:val="Titel Zchn"/>
    <w:basedOn w:val="Absatz-Standardschriftart"/>
    <w:link w:val="Titel"/>
    <w:uiPriority w:val="10"/>
    <w:rPr>
      <w:rFonts w:asciiTheme="majorHAnsi" w:eastAsiaTheme="majorEastAsia" w:hAnsiTheme="majorHAnsi" w:cstheme="majorBidi"/>
      <w:b/>
      <w:kern w:val="28"/>
      <w:sz w:val="72"/>
      <w:szCs w:val="56"/>
    </w:rPr>
  </w:style>
  <w:style w:type="paragraph" w:styleId="Untertitel">
    <w:name w:val="Subtitle"/>
    <w:basedOn w:val="Standard"/>
    <w:link w:val="UntertitelZchn"/>
    <w:uiPriority w:val="11"/>
    <w:qFormat/>
    <w:pPr>
      <w:numPr>
        <w:ilvl w:val="1"/>
      </w:numPr>
      <w:spacing w:before="80" w:after="360" w:line="240" w:lineRule="auto"/>
    </w:pPr>
    <w:rPr>
      <w:rFonts w:eastAsiaTheme="minorEastAsia"/>
      <w:sz w:val="32"/>
    </w:rPr>
  </w:style>
  <w:style w:type="character" w:customStyle="1" w:styleId="UntertitelZchn">
    <w:name w:val="Untertitel Zchn"/>
    <w:basedOn w:val="Absatz-Standardschriftart"/>
    <w:link w:val="Untertitel"/>
    <w:uiPriority w:val="11"/>
    <w:rPr>
      <w:rFonts w:eastAsiaTheme="minorEastAsia"/>
      <w:sz w:val="3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sz w:val="40"/>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sz w:val="36"/>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sz w:val="28"/>
      <w:szCs w:val="24"/>
    </w:rPr>
  </w:style>
  <w:style w:type="paragraph" w:styleId="Aufzhlungszeichen">
    <w:name w:val="List Bullet"/>
    <w:basedOn w:val="Standard"/>
    <w:uiPriority w:val="98"/>
    <w:qFormat/>
    <w:pPr>
      <w:numPr>
        <w:numId w:val="3"/>
      </w:numPr>
      <w:contextualSpacing/>
    </w:p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24"/>
    </w:rPr>
  </w:style>
  <w:style w:type="paragraph" w:styleId="Fuzeile">
    <w:name w:val="footer"/>
    <w:basedOn w:val="Standard"/>
    <w:link w:val="FuzeileZchn"/>
    <w:uiPriority w:val="99"/>
    <w:unhideWhenUsed/>
    <w:pPr>
      <w:spacing w:after="0" w:line="240" w:lineRule="auto"/>
      <w:jc w:val="right"/>
    </w:pPr>
    <w:rPr>
      <w:color w:val="919191" w:themeColor="text2" w:themeTint="80"/>
    </w:rPr>
  </w:style>
  <w:style w:type="character" w:customStyle="1" w:styleId="FuzeileZchn">
    <w:name w:val="Fußzeile Zchn"/>
    <w:basedOn w:val="Absatz-Standardschriftart"/>
    <w:link w:val="Fuzeile"/>
    <w:uiPriority w:val="99"/>
    <w:rPr>
      <w:color w:val="919191" w:themeColor="text2" w:themeTint="80"/>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1F3A4E" w:themeColor="accent1"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52734"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152734" w:themeColor="accent1" w:themeShade="7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272727" w:themeColor="text1" w:themeTint="D8"/>
      <w:sz w:val="21"/>
      <w:szCs w:val="21"/>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style>
  <w:style w:type="character" w:styleId="Funotenzeichen">
    <w:name w:val="footnote reference"/>
    <w:basedOn w:val="Absatz-Standardschriftart"/>
    <w:uiPriority w:val="99"/>
    <w:semiHidden/>
    <w:unhideWhenUsed/>
    <w:rPr>
      <w:vertAlign w:val="superscript"/>
    </w:rPr>
  </w:style>
  <w:style w:type="paragraph" w:styleId="Listennummer">
    <w:name w:val="List Number"/>
    <w:basedOn w:val="Standard"/>
    <w:uiPriority w:val="97"/>
    <w:qFormat/>
    <w:pPr>
      <w:numPr>
        <w:numId w:val="2"/>
      </w:numPr>
      <w:contextualSpacing/>
    </w:pPr>
  </w:style>
  <w:style w:type="table" w:customStyle="1" w:styleId="PlainTable21">
    <w:name w:val="Plain Table 21"/>
    <w:basedOn w:val="NormaleTabel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NormaleTabelle"/>
    <w:uiPriority w:val="40"/>
    <w:pPr>
      <w:spacing w:before="80" w:after="8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fzeile">
    <w:name w:val="header"/>
    <w:basedOn w:val="Standard"/>
    <w:link w:val="KopfzeileZchn"/>
    <w:uiPriority w:val="99"/>
    <w:unhideWhenUsed/>
    <w:pPr>
      <w:spacing w:after="0" w:line="240" w:lineRule="auto"/>
    </w:pPr>
  </w:style>
  <w:style w:type="character" w:customStyle="1" w:styleId="KopfzeileZchn">
    <w:name w:val="Kopfzeile Zchn"/>
    <w:basedOn w:val="Absatz-Standardschriftart"/>
    <w:link w:val="Kopfzeile"/>
    <w:uiPriority w:val="99"/>
  </w:style>
  <w:style w:type="paragraph" w:styleId="Index1">
    <w:name w:val="index 1"/>
    <w:basedOn w:val="Standard"/>
    <w:next w:val="Standard"/>
    <w:autoRedefine/>
    <w:uiPriority w:val="99"/>
    <w:semiHidden/>
    <w:unhideWhenUsed/>
    <w:rsid w:val="00D073C7"/>
    <w:pPr>
      <w:spacing w:after="0" w:line="240" w:lineRule="auto"/>
      <w:ind w:left="200" w:hanging="200"/>
    </w:pPr>
  </w:style>
  <w:style w:type="character" w:styleId="Hyperlink">
    <w:name w:val="Hyperlink"/>
    <w:basedOn w:val="Absatz-Standardschriftart"/>
    <w:uiPriority w:val="99"/>
    <w:unhideWhenUsed/>
    <w:rsid w:val="003D0864"/>
    <w:rPr>
      <w:color w:val="3AA9E3" w:themeColor="hyperlink"/>
      <w:u w:val="single"/>
    </w:rPr>
  </w:style>
  <w:style w:type="character" w:customStyle="1" w:styleId="UnresolvedMention1">
    <w:name w:val="Unresolved Mention1"/>
    <w:basedOn w:val="Absatz-Standardschriftart"/>
    <w:uiPriority w:val="99"/>
    <w:semiHidden/>
    <w:unhideWhenUsed/>
    <w:rsid w:val="003D0864"/>
    <w:rPr>
      <w:color w:val="808080"/>
      <w:shd w:val="clear" w:color="auto" w:fill="E6E6E6"/>
    </w:rPr>
  </w:style>
  <w:style w:type="character" w:styleId="BesuchterLink">
    <w:name w:val="FollowedHyperlink"/>
    <w:basedOn w:val="Absatz-Standardschriftart"/>
    <w:uiPriority w:val="99"/>
    <w:semiHidden/>
    <w:unhideWhenUsed/>
    <w:rsid w:val="00CF4F20"/>
    <w:rPr>
      <w:color w:val="8A479B" w:themeColor="followedHyperlink"/>
      <w:u w:val="single"/>
    </w:rPr>
  </w:style>
  <w:style w:type="character" w:styleId="Kommentarzeichen">
    <w:name w:val="annotation reference"/>
    <w:basedOn w:val="Absatz-Standardschriftart"/>
    <w:uiPriority w:val="99"/>
    <w:semiHidden/>
    <w:unhideWhenUsed/>
    <w:rsid w:val="003740E1"/>
    <w:rPr>
      <w:sz w:val="16"/>
      <w:szCs w:val="16"/>
    </w:rPr>
  </w:style>
  <w:style w:type="paragraph" w:styleId="Kommentartext">
    <w:name w:val="annotation text"/>
    <w:basedOn w:val="Standard"/>
    <w:link w:val="KommentartextZchn"/>
    <w:uiPriority w:val="99"/>
    <w:semiHidden/>
    <w:unhideWhenUsed/>
    <w:rsid w:val="003740E1"/>
    <w:pPr>
      <w:spacing w:line="240" w:lineRule="auto"/>
    </w:pPr>
  </w:style>
  <w:style w:type="character" w:customStyle="1" w:styleId="KommentartextZchn">
    <w:name w:val="Kommentartext Zchn"/>
    <w:basedOn w:val="Absatz-Standardschriftart"/>
    <w:link w:val="Kommentartext"/>
    <w:uiPriority w:val="99"/>
    <w:semiHidden/>
    <w:rsid w:val="003740E1"/>
  </w:style>
  <w:style w:type="paragraph" w:styleId="Kommentarthema">
    <w:name w:val="annotation subject"/>
    <w:basedOn w:val="Kommentartext"/>
    <w:next w:val="Kommentartext"/>
    <w:link w:val="KommentarthemaZchn"/>
    <w:uiPriority w:val="99"/>
    <w:semiHidden/>
    <w:unhideWhenUsed/>
    <w:rsid w:val="003740E1"/>
    <w:rPr>
      <w:b/>
      <w:bCs/>
    </w:rPr>
  </w:style>
  <w:style w:type="character" w:customStyle="1" w:styleId="KommentarthemaZchn">
    <w:name w:val="Kommentarthema Zchn"/>
    <w:basedOn w:val="KommentartextZchn"/>
    <w:link w:val="Kommentarthema"/>
    <w:uiPriority w:val="99"/>
    <w:semiHidden/>
    <w:rsid w:val="003740E1"/>
    <w:rPr>
      <w:b/>
      <w:bCs/>
    </w:rPr>
  </w:style>
  <w:style w:type="paragraph" w:styleId="Sprechblasentext">
    <w:name w:val="Balloon Text"/>
    <w:basedOn w:val="Standard"/>
    <w:link w:val="SprechblasentextZchn"/>
    <w:uiPriority w:val="99"/>
    <w:semiHidden/>
    <w:unhideWhenUsed/>
    <w:rsid w:val="003740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40E1"/>
    <w:rPr>
      <w:rFonts w:ascii="Tahoma" w:hAnsi="Tahoma" w:cs="Tahoma"/>
      <w:sz w:val="16"/>
      <w:szCs w:val="16"/>
    </w:rPr>
  </w:style>
  <w:style w:type="character" w:customStyle="1" w:styleId="UnresolvedMention2">
    <w:name w:val="Unresolved Mention2"/>
    <w:basedOn w:val="Absatz-Standardschriftart"/>
    <w:uiPriority w:val="99"/>
    <w:semiHidden/>
    <w:unhideWhenUsed/>
    <w:rsid w:val="002F780C"/>
    <w:rPr>
      <w:color w:val="808080"/>
      <w:shd w:val="clear" w:color="auto" w:fill="E6E6E6"/>
    </w:rPr>
  </w:style>
  <w:style w:type="paragraph" w:styleId="Beschriftung">
    <w:name w:val="caption"/>
    <w:basedOn w:val="Standard"/>
    <w:next w:val="Standard"/>
    <w:uiPriority w:val="35"/>
    <w:unhideWhenUsed/>
    <w:qFormat/>
    <w:rsid w:val="00AF47F6"/>
    <w:pPr>
      <w:spacing w:after="200" w:line="240" w:lineRule="auto"/>
    </w:pPr>
    <w:rPr>
      <w:i/>
      <w:iCs/>
      <w:color w:val="242424" w:themeColor="text2"/>
      <w:sz w:val="18"/>
      <w:szCs w:val="18"/>
    </w:rPr>
  </w:style>
  <w:style w:type="character" w:styleId="Hervorhebung">
    <w:name w:val="Emphasis"/>
    <w:basedOn w:val="Absatz-Standardschriftart"/>
    <w:uiPriority w:val="20"/>
    <w:qFormat/>
    <w:rsid w:val="00880A8A"/>
    <w:rPr>
      <w:i/>
      <w:iCs/>
    </w:rPr>
  </w:style>
  <w:style w:type="character" w:styleId="NichtaufgelsteErwhnung">
    <w:name w:val="Unresolved Mention"/>
    <w:basedOn w:val="Absatz-Standardschriftart"/>
    <w:uiPriority w:val="99"/>
    <w:semiHidden/>
    <w:unhideWhenUsed/>
    <w:rsid w:val="002956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8267">
      <w:bodyDiv w:val="1"/>
      <w:marLeft w:val="0"/>
      <w:marRight w:val="0"/>
      <w:marTop w:val="0"/>
      <w:marBottom w:val="0"/>
      <w:divBdr>
        <w:top w:val="none" w:sz="0" w:space="0" w:color="auto"/>
        <w:left w:val="none" w:sz="0" w:space="0" w:color="auto"/>
        <w:bottom w:val="none" w:sz="0" w:space="0" w:color="auto"/>
        <w:right w:val="none" w:sz="0" w:space="0" w:color="auto"/>
      </w:divBdr>
      <w:divsChild>
        <w:div w:id="526991254">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480388778">
          <w:marLeft w:val="0"/>
          <w:marRight w:val="0"/>
          <w:marTop w:val="0"/>
          <w:marBottom w:val="0"/>
          <w:divBdr>
            <w:top w:val="none" w:sz="0" w:space="0" w:color="auto"/>
            <w:left w:val="none" w:sz="0" w:space="0" w:color="auto"/>
            <w:bottom w:val="none" w:sz="0" w:space="0" w:color="auto"/>
            <w:right w:val="none" w:sz="0" w:space="0" w:color="auto"/>
          </w:divBdr>
        </w:div>
        <w:div w:id="1518304410">
          <w:marLeft w:val="0"/>
          <w:marRight w:val="0"/>
          <w:marTop w:val="0"/>
          <w:marBottom w:val="0"/>
          <w:divBdr>
            <w:top w:val="none" w:sz="0" w:space="0" w:color="auto"/>
            <w:left w:val="none" w:sz="0" w:space="0" w:color="auto"/>
            <w:bottom w:val="none" w:sz="0" w:space="0" w:color="auto"/>
            <w:right w:val="none" w:sz="0" w:space="0" w:color="auto"/>
          </w:divBdr>
        </w:div>
        <w:div w:id="994650090">
          <w:marLeft w:val="0"/>
          <w:marRight w:val="0"/>
          <w:marTop w:val="0"/>
          <w:marBottom w:val="0"/>
          <w:divBdr>
            <w:top w:val="none" w:sz="0" w:space="0" w:color="auto"/>
            <w:left w:val="none" w:sz="0" w:space="0" w:color="auto"/>
            <w:bottom w:val="none" w:sz="0" w:space="0" w:color="auto"/>
            <w:right w:val="none" w:sz="0" w:space="0" w:color="auto"/>
          </w:divBdr>
        </w:div>
        <w:div w:id="1363704140">
          <w:marLeft w:val="0"/>
          <w:marRight w:val="0"/>
          <w:marTop w:val="0"/>
          <w:marBottom w:val="0"/>
          <w:divBdr>
            <w:top w:val="none" w:sz="0" w:space="0" w:color="auto"/>
            <w:left w:val="none" w:sz="0" w:space="0" w:color="auto"/>
            <w:bottom w:val="none" w:sz="0" w:space="0" w:color="auto"/>
            <w:right w:val="none" w:sz="0" w:space="0" w:color="auto"/>
          </w:divBdr>
        </w:div>
        <w:div w:id="260336650">
          <w:marLeft w:val="0"/>
          <w:marRight w:val="0"/>
          <w:marTop w:val="0"/>
          <w:marBottom w:val="0"/>
          <w:divBdr>
            <w:top w:val="none" w:sz="0" w:space="0" w:color="auto"/>
            <w:left w:val="none" w:sz="0" w:space="0" w:color="auto"/>
            <w:bottom w:val="none" w:sz="0" w:space="0" w:color="auto"/>
            <w:right w:val="none" w:sz="0" w:space="0" w:color="auto"/>
          </w:divBdr>
        </w:div>
        <w:div w:id="1727028066">
          <w:marLeft w:val="0"/>
          <w:marRight w:val="0"/>
          <w:marTop w:val="0"/>
          <w:marBottom w:val="0"/>
          <w:divBdr>
            <w:top w:val="none" w:sz="0" w:space="0" w:color="auto"/>
            <w:left w:val="none" w:sz="0" w:space="0" w:color="auto"/>
            <w:bottom w:val="none" w:sz="0" w:space="0" w:color="auto"/>
            <w:right w:val="none" w:sz="0" w:space="0" w:color="auto"/>
          </w:divBdr>
        </w:div>
        <w:div w:id="1961571188">
          <w:marLeft w:val="0"/>
          <w:marRight w:val="0"/>
          <w:marTop w:val="0"/>
          <w:marBottom w:val="0"/>
          <w:divBdr>
            <w:top w:val="none" w:sz="0" w:space="0" w:color="auto"/>
            <w:left w:val="none" w:sz="0" w:space="0" w:color="auto"/>
            <w:bottom w:val="none" w:sz="0" w:space="0" w:color="auto"/>
            <w:right w:val="none" w:sz="0" w:space="0" w:color="auto"/>
          </w:divBdr>
        </w:div>
        <w:div w:id="1924759398">
          <w:marLeft w:val="0"/>
          <w:marRight w:val="0"/>
          <w:marTop w:val="0"/>
          <w:marBottom w:val="0"/>
          <w:divBdr>
            <w:top w:val="none" w:sz="0" w:space="0" w:color="auto"/>
            <w:left w:val="none" w:sz="0" w:space="0" w:color="auto"/>
            <w:bottom w:val="none" w:sz="0" w:space="0" w:color="auto"/>
            <w:right w:val="none" w:sz="0" w:space="0" w:color="auto"/>
          </w:divBdr>
        </w:div>
        <w:div w:id="172762695">
          <w:marLeft w:val="0"/>
          <w:marRight w:val="0"/>
          <w:marTop w:val="0"/>
          <w:marBottom w:val="0"/>
          <w:divBdr>
            <w:top w:val="none" w:sz="0" w:space="0" w:color="auto"/>
            <w:left w:val="none" w:sz="0" w:space="0" w:color="auto"/>
            <w:bottom w:val="none" w:sz="0" w:space="0" w:color="auto"/>
            <w:right w:val="none" w:sz="0" w:space="0" w:color="auto"/>
          </w:divBdr>
        </w:div>
      </w:divsChild>
    </w:div>
    <w:div w:id="423189417">
      <w:bodyDiv w:val="1"/>
      <w:marLeft w:val="0"/>
      <w:marRight w:val="0"/>
      <w:marTop w:val="0"/>
      <w:marBottom w:val="0"/>
      <w:divBdr>
        <w:top w:val="none" w:sz="0" w:space="0" w:color="auto"/>
        <w:left w:val="none" w:sz="0" w:space="0" w:color="auto"/>
        <w:bottom w:val="none" w:sz="0" w:space="0" w:color="auto"/>
        <w:right w:val="none" w:sz="0" w:space="0" w:color="auto"/>
      </w:divBdr>
      <w:divsChild>
        <w:div w:id="1136337389">
          <w:marLeft w:val="0"/>
          <w:marRight w:val="0"/>
          <w:marTop w:val="0"/>
          <w:marBottom w:val="0"/>
          <w:divBdr>
            <w:top w:val="none" w:sz="0" w:space="0" w:color="auto"/>
            <w:left w:val="none" w:sz="0" w:space="0" w:color="auto"/>
            <w:bottom w:val="none" w:sz="0" w:space="0" w:color="auto"/>
            <w:right w:val="none" w:sz="0" w:space="0" w:color="auto"/>
          </w:divBdr>
          <w:divsChild>
            <w:div w:id="914045089">
              <w:marLeft w:val="0"/>
              <w:marRight w:val="0"/>
              <w:marTop w:val="0"/>
              <w:marBottom w:val="0"/>
              <w:divBdr>
                <w:top w:val="none" w:sz="0" w:space="0" w:color="auto"/>
                <w:left w:val="none" w:sz="0" w:space="0" w:color="auto"/>
                <w:bottom w:val="none" w:sz="0" w:space="0" w:color="auto"/>
                <w:right w:val="none" w:sz="0" w:space="0" w:color="auto"/>
              </w:divBdr>
            </w:div>
            <w:div w:id="187136341">
              <w:marLeft w:val="0"/>
              <w:marRight w:val="0"/>
              <w:marTop w:val="0"/>
              <w:marBottom w:val="0"/>
              <w:divBdr>
                <w:top w:val="none" w:sz="0" w:space="0" w:color="auto"/>
                <w:left w:val="none" w:sz="0" w:space="0" w:color="auto"/>
                <w:bottom w:val="none" w:sz="0" w:space="0" w:color="auto"/>
                <w:right w:val="none" w:sz="0" w:space="0" w:color="auto"/>
              </w:divBdr>
            </w:div>
            <w:div w:id="1454592730">
              <w:marLeft w:val="0"/>
              <w:marRight w:val="0"/>
              <w:marTop w:val="0"/>
              <w:marBottom w:val="0"/>
              <w:divBdr>
                <w:top w:val="none" w:sz="0" w:space="0" w:color="auto"/>
                <w:left w:val="none" w:sz="0" w:space="0" w:color="auto"/>
                <w:bottom w:val="none" w:sz="0" w:space="0" w:color="auto"/>
                <w:right w:val="none" w:sz="0" w:space="0" w:color="auto"/>
              </w:divBdr>
            </w:div>
            <w:div w:id="371925590">
              <w:marLeft w:val="0"/>
              <w:marRight w:val="0"/>
              <w:marTop w:val="0"/>
              <w:marBottom w:val="0"/>
              <w:divBdr>
                <w:top w:val="none" w:sz="0" w:space="0" w:color="auto"/>
                <w:left w:val="none" w:sz="0" w:space="0" w:color="auto"/>
                <w:bottom w:val="none" w:sz="0" w:space="0" w:color="auto"/>
                <w:right w:val="none" w:sz="0" w:space="0" w:color="auto"/>
              </w:divBdr>
            </w:div>
            <w:div w:id="1522628945">
              <w:marLeft w:val="0"/>
              <w:marRight w:val="0"/>
              <w:marTop w:val="0"/>
              <w:marBottom w:val="0"/>
              <w:divBdr>
                <w:top w:val="none" w:sz="0" w:space="0" w:color="auto"/>
                <w:left w:val="none" w:sz="0" w:space="0" w:color="auto"/>
                <w:bottom w:val="none" w:sz="0" w:space="0" w:color="auto"/>
                <w:right w:val="none" w:sz="0" w:space="0" w:color="auto"/>
              </w:divBdr>
            </w:div>
            <w:div w:id="1008099646">
              <w:marLeft w:val="0"/>
              <w:marRight w:val="0"/>
              <w:marTop w:val="0"/>
              <w:marBottom w:val="0"/>
              <w:divBdr>
                <w:top w:val="none" w:sz="0" w:space="0" w:color="auto"/>
                <w:left w:val="none" w:sz="0" w:space="0" w:color="auto"/>
                <w:bottom w:val="none" w:sz="0" w:space="0" w:color="auto"/>
                <w:right w:val="none" w:sz="0" w:space="0" w:color="auto"/>
              </w:divBdr>
            </w:div>
            <w:div w:id="622689688">
              <w:marLeft w:val="0"/>
              <w:marRight w:val="0"/>
              <w:marTop w:val="0"/>
              <w:marBottom w:val="0"/>
              <w:divBdr>
                <w:top w:val="none" w:sz="0" w:space="0" w:color="auto"/>
                <w:left w:val="none" w:sz="0" w:space="0" w:color="auto"/>
                <w:bottom w:val="none" w:sz="0" w:space="0" w:color="auto"/>
                <w:right w:val="none" w:sz="0" w:space="0" w:color="auto"/>
              </w:divBdr>
            </w:div>
            <w:div w:id="1723400490">
              <w:marLeft w:val="0"/>
              <w:marRight w:val="0"/>
              <w:marTop w:val="0"/>
              <w:marBottom w:val="0"/>
              <w:divBdr>
                <w:top w:val="none" w:sz="0" w:space="0" w:color="auto"/>
                <w:left w:val="none" w:sz="0" w:space="0" w:color="auto"/>
                <w:bottom w:val="none" w:sz="0" w:space="0" w:color="auto"/>
                <w:right w:val="none" w:sz="0" w:space="0" w:color="auto"/>
              </w:divBdr>
            </w:div>
            <w:div w:id="1002005755">
              <w:marLeft w:val="0"/>
              <w:marRight w:val="0"/>
              <w:marTop w:val="0"/>
              <w:marBottom w:val="0"/>
              <w:divBdr>
                <w:top w:val="none" w:sz="0" w:space="0" w:color="auto"/>
                <w:left w:val="none" w:sz="0" w:space="0" w:color="auto"/>
                <w:bottom w:val="none" w:sz="0" w:space="0" w:color="auto"/>
                <w:right w:val="none" w:sz="0" w:space="0" w:color="auto"/>
              </w:divBdr>
            </w:div>
            <w:div w:id="593633844">
              <w:marLeft w:val="0"/>
              <w:marRight w:val="0"/>
              <w:marTop w:val="0"/>
              <w:marBottom w:val="0"/>
              <w:divBdr>
                <w:top w:val="none" w:sz="0" w:space="0" w:color="auto"/>
                <w:left w:val="none" w:sz="0" w:space="0" w:color="auto"/>
                <w:bottom w:val="none" w:sz="0" w:space="0" w:color="auto"/>
                <w:right w:val="none" w:sz="0" w:space="0" w:color="auto"/>
              </w:divBdr>
            </w:div>
            <w:div w:id="1169298083">
              <w:marLeft w:val="0"/>
              <w:marRight w:val="0"/>
              <w:marTop w:val="0"/>
              <w:marBottom w:val="0"/>
              <w:divBdr>
                <w:top w:val="none" w:sz="0" w:space="0" w:color="auto"/>
                <w:left w:val="none" w:sz="0" w:space="0" w:color="auto"/>
                <w:bottom w:val="none" w:sz="0" w:space="0" w:color="auto"/>
                <w:right w:val="none" w:sz="0" w:space="0" w:color="auto"/>
              </w:divBdr>
            </w:div>
            <w:div w:id="59182440">
              <w:marLeft w:val="0"/>
              <w:marRight w:val="0"/>
              <w:marTop w:val="0"/>
              <w:marBottom w:val="0"/>
              <w:divBdr>
                <w:top w:val="none" w:sz="0" w:space="0" w:color="auto"/>
                <w:left w:val="none" w:sz="0" w:space="0" w:color="auto"/>
                <w:bottom w:val="none" w:sz="0" w:space="0" w:color="auto"/>
                <w:right w:val="none" w:sz="0" w:space="0" w:color="auto"/>
              </w:divBdr>
            </w:div>
            <w:div w:id="1833061823">
              <w:marLeft w:val="0"/>
              <w:marRight w:val="0"/>
              <w:marTop w:val="0"/>
              <w:marBottom w:val="0"/>
              <w:divBdr>
                <w:top w:val="none" w:sz="0" w:space="0" w:color="auto"/>
                <w:left w:val="none" w:sz="0" w:space="0" w:color="auto"/>
                <w:bottom w:val="none" w:sz="0" w:space="0" w:color="auto"/>
                <w:right w:val="none" w:sz="0" w:space="0" w:color="auto"/>
              </w:divBdr>
            </w:div>
            <w:div w:id="861745818">
              <w:marLeft w:val="0"/>
              <w:marRight w:val="0"/>
              <w:marTop w:val="0"/>
              <w:marBottom w:val="0"/>
              <w:divBdr>
                <w:top w:val="none" w:sz="0" w:space="0" w:color="auto"/>
                <w:left w:val="none" w:sz="0" w:space="0" w:color="auto"/>
                <w:bottom w:val="none" w:sz="0" w:space="0" w:color="auto"/>
                <w:right w:val="none" w:sz="0" w:space="0" w:color="auto"/>
              </w:divBdr>
            </w:div>
            <w:div w:id="1449734210">
              <w:marLeft w:val="0"/>
              <w:marRight w:val="0"/>
              <w:marTop w:val="0"/>
              <w:marBottom w:val="0"/>
              <w:divBdr>
                <w:top w:val="none" w:sz="0" w:space="0" w:color="auto"/>
                <w:left w:val="none" w:sz="0" w:space="0" w:color="auto"/>
                <w:bottom w:val="none" w:sz="0" w:space="0" w:color="auto"/>
                <w:right w:val="none" w:sz="0" w:space="0" w:color="auto"/>
              </w:divBdr>
            </w:div>
            <w:div w:id="1704482078">
              <w:marLeft w:val="0"/>
              <w:marRight w:val="0"/>
              <w:marTop w:val="0"/>
              <w:marBottom w:val="0"/>
              <w:divBdr>
                <w:top w:val="none" w:sz="0" w:space="0" w:color="auto"/>
                <w:left w:val="none" w:sz="0" w:space="0" w:color="auto"/>
                <w:bottom w:val="none" w:sz="0" w:space="0" w:color="auto"/>
                <w:right w:val="none" w:sz="0" w:space="0" w:color="auto"/>
              </w:divBdr>
            </w:div>
            <w:div w:id="191310793">
              <w:marLeft w:val="0"/>
              <w:marRight w:val="0"/>
              <w:marTop w:val="0"/>
              <w:marBottom w:val="0"/>
              <w:divBdr>
                <w:top w:val="none" w:sz="0" w:space="0" w:color="auto"/>
                <w:left w:val="none" w:sz="0" w:space="0" w:color="auto"/>
                <w:bottom w:val="none" w:sz="0" w:space="0" w:color="auto"/>
                <w:right w:val="none" w:sz="0" w:space="0" w:color="auto"/>
              </w:divBdr>
            </w:div>
            <w:div w:id="1125386408">
              <w:marLeft w:val="0"/>
              <w:marRight w:val="0"/>
              <w:marTop w:val="0"/>
              <w:marBottom w:val="0"/>
              <w:divBdr>
                <w:top w:val="none" w:sz="0" w:space="0" w:color="auto"/>
                <w:left w:val="none" w:sz="0" w:space="0" w:color="auto"/>
                <w:bottom w:val="none" w:sz="0" w:space="0" w:color="auto"/>
                <w:right w:val="none" w:sz="0" w:space="0" w:color="auto"/>
              </w:divBdr>
            </w:div>
            <w:div w:id="752893417">
              <w:marLeft w:val="0"/>
              <w:marRight w:val="0"/>
              <w:marTop w:val="0"/>
              <w:marBottom w:val="0"/>
              <w:divBdr>
                <w:top w:val="none" w:sz="0" w:space="0" w:color="auto"/>
                <w:left w:val="none" w:sz="0" w:space="0" w:color="auto"/>
                <w:bottom w:val="none" w:sz="0" w:space="0" w:color="auto"/>
                <w:right w:val="none" w:sz="0" w:space="0" w:color="auto"/>
              </w:divBdr>
            </w:div>
            <w:div w:id="1065494912">
              <w:marLeft w:val="0"/>
              <w:marRight w:val="0"/>
              <w:marTop w:val="0"/>
              <w:marBottom w:val="0"/>
              <w:divBdr>
                <w:top w:val="none" w:sz="0" w:space="0" w:color="auto"/>
                <w:left w:val="none" w:sz="0" w:space="0" w:color="auto"/>
                <w:bottom w:val="none" w:sz="0" w:space="0" w:color="auto"/>
                <w:right w:val="none" w:sz="0" w:space="0" w:color="auto"/>
              </w:divBdr>
            </w:div>
            <w:div w:id="947929915">
              <w:marLeft w:val="0"/>
              <w:marRight w:val="0"/>
              <w:marTop w:val="0"/>
              <w:marBottom w:val="0"/>
              <w:divBdr>
                <w:top w:val="none" w:sz="0" w:space="0" w:color="auto"/>
                <w:left w:val="none" w:sz="0" w:space="0" w:color="auto"/>
                <w:bottom w:val="none" w:sz="0" w:space="0" w:color="auto"/>
                <w:right w:val="none" w:sz="0" w:space="0" w:color="auto"/>
              </w:divBdr>
            </w:div>
            <w:div w:id="1385644347">
              <w:marLeft w:val="0"/>
              <w:marRight w:val="0"/>
              <w:marTop w:val="0"/>
              <w:marBottom w:val="0"/>
              <w:divBdr>
                <w:top w:val="none" w:sz="0" w:space="0" w:color="auto"/>
                <w:left w:val="none" w:sz="0" w:space="0" w:color="auto"/>
                <w:bottom w:val="none" w:sz="0" w:space="0" w:color="auto"/>
                <w:right w:val="none" w:sz="0" w:space="0" w:color="auto"/>
              </w:divBdr>
            </w:div>
            <w:div w:id="33771012">
              <w:marLeft w:val="0"/>
              <w:marRight w:val="0"/>
              <w:marTop w:val="0"/>
              <w:marBottom w:val="0"/>
              <w:divBdr>
                <w:top w:val="none" w:sz="0" w:space="0" w:color="auto"/>
                <w:left w:val="none" w:sz="0" w:space="0" w:color="auto"/>
                <w:bottom w:val="none" w:sz="0" w:space="0" w:color="auto"/>
                <w:right w:val="none" w:sz="0" w:space="0" w:color="auto"/>
              </w:divBdr>
            </w:div>
            <w:div w:id="212473581">
              <w:marLeft w:val="0"/>
              <w:marRight w:val="0"/>
              <w:marTop w:val="0"/>
              <w:marBottom w:val="0"/>
              <w:divBdr>
                <w:top w:val="none" w:sz="0" w:space="0" w:color="auto"/>
                <w:left w:val="none" w:sz="0" w:space="0" w:color="auto"/>
                <w:bottom w:val="none" w:sz="0" w:space="0" w:color="auto"/>
                <w:right w:val="none" w:sz="0" w:space="0" w:color="auto"/>
              </w:divBdr>
            </w:div>
            <w:div w:id="496967991">
              <w:marLeft w:val="0"/>
              <w:marRight w:val="0"/>
              <w:marTop w:val="0"/>
              <w:marBottom w:val="0"/>
              <w:divBdr>
                <w:top w:val="none" w:sz="0" w:space="0" w:color="auto"/>
                <w:left w:val="none" w:sz="0" w:space="0" w:color="auto"/>
                <w:bottom w:val="none" w:sz="0" w:space="0" w:color="auto"/>
                <w:right w:val="none" w:sz="0" w:space="0" w:color="auto"/>
              </w:divBdr>
            </w:div>
            <w:div w:id="979841244">
              <w:marLeft w:val="0"/>
              <w:marRight w:val="0"/>
              <w:marTop w:val="0"/>
              <w:marBottom w:val="0"/>
              <w:divBdr>
                <w:top w:val="none" w:sz="0" w:space="0" w:color="auto"/>
                <w:left w:val="none" w:sz="0" w:space="0" w:color="auto"/>
                <w:bottom w:val="none" w:sz="0" w:space="0" w:color="auto"/>
                <w:right w:val="none" w:sz="0" w:space="0" w:color="auto"/>
              </w:divBdr>
            </w:div>
            <w:div w:id="2059162711">
              <w:marLeft w:val="0"/>
              <w:marRight w:val="0"/>
              <w:marTop w:val="0"/>
              <w:marBottom w:val="0"/>
              <w:divBdr>
                <w:top w:val="none" w:sz="0" w:space="0" w:color="auto"/>
                <w:left w:val="none" w:sz="0" w:space="0" w:color="auto"/>
                <w:bottom w:val="none" w:sz="0" w:space="0" w:color="auto"/>
                <w:right w:val="none" w:sz="0" w:space="0" w:color="auto"/>
              </w:divBdr>
            </w:div>
            <w:div w:id="654991542">
              <w:marLeft w:val="0"/>
              <w:marRight w:val="0"/>
              <w:marTop w:val="0"/>
              <w:marBottom w:val="0"/>
              <w:divBdr>
                <w:top w:val="none" w:sz="0" w:space="0" w:color="auto"/>
                <w:left w:val="none" w:sz="0" w:space="0" w:color="auto"/>
                <w:bottom w:val="none" w:sz="0" w:space="0" w:color="auto"/>
                <w:right w:val="none" w:sz="0" w:space="0" w:color="auto"/>
              </w:divBdr>
            </w:div>
            <w:div w:id="1388644533">
              <w:marLeft w:val="0"/>
              <w:marRight w:val="0"/>
              <w:marTop w:val="0"/>
              <w:marBottom w:val="0"/>
              <w:divBdr>
                <w:top w:val="none" w:sz="0" w:space="0" w:color="auto"/>
                <w:left w:val="none" w:sz="0" w:space="0" w:color="auto"/>
                <w:bottom w:val="none" w:sz="0" w:space="0" w:color="auto"/>
                <w:right w:val="none" w:sz="0" w:space="0" w:color="auto"/>
              </w:divBdr>
            </w:div>
            <w:div w:id="52509170">
              <w:marLeft w:val="0"/>
              <w:marRight w:val="0"/>
              <w:marTop w:val="0"/>
              <w:marBottom w:val="0"/>
              <w:divBdr>
                <w:top w:val="none" w:sz="0" w:space="0" w:color="auto"/>
                <w:left w:val="none" w:sz="0" w:space="0" w:color="auto"/>
                <w:bottom w:val="none" w:sz="0" w:space="0" w:color="auto"/>
                <w:right w:val="none" w:sz="0" w:space="0" w:color="auto"/>
              </w:divBdr>
            </w:div>
            <w:div w:id="156920203">
              <w:marLeft w:val="0"/>
              <w:marRight w:val="0"/>
              <w:marTop w:val="0"/>
              <w:marBottom w:val="0"/>
              <w:divBdr>
                <w:top w:val="none" w:sz="0" w:space="0" w:color="auto"/>
                <w:left w:val="none" w:sz="0" w:space="0" w:color="auto"/>
                <w:bottom w:val="none" w:sz="0" w:space="0" w:color="auto"/>
                <w:right w:val="none" w:sz="0" w:space="0" w:color="auto"/>
              </w:divBdr>
            </w:div>
            <w:div w:id="606156334">
              <w:marLeft w:val="0"/>
              <w:marRight w:val="0"/>
              <w:marTop w:val="0"/>
              <w:marBottom w:val="0"/>
              <w:divBdr>
                <w:top w:val="none" w:sz="0" w:space="0" w:color="auto"/>
                <w:left w:val="none" w:sz="0" w:space="0" w:color="auto"/>
                <w:bottom w:val="none" w:sz="0" w:space="0" w:color="auto"/>
                <w:right w:val="none" w:sz="0" w:space="0" w:color="auto"/>
              </w:divBdr>
            </w:div>
            <w:div w:id="686831592">
              <w:marLeft w:val="0"/>
              <w:marRight w:val="0"/>
              <w:marTop w:val="0"/>
              <w:marBottom w:val="0"/>
              <w:divBdr>
                <w:top w:val="none" w:sz="0" w:space="0" w:color="auto"/>
                <w:left w:val="none" w:sz="0" w:space="0" w:color="auto"/>
                <w:bottom w:val="none" w:sz="0" w:space="0" w:color="auto"/>
                <w:right w:val="none" w:sz="0" w:space="0" w:color="auto"/>
              </w:divBdr>
            </w:div>
            <w:div w:id="1245529044">
              <w:marLeft w:val="0"/>
              <w:marRight w:val="0"/>
              <w:marTop w:val="0"/>
              <w:marBottom w:val="0"/>
              <w:divBdr>
                <w:top w:val="none" w:sz="0" w:space="0" w:color="auto"/>
                <w:left w:val="none" w:sz="0" w:space="0" w:color="auto"/>
                <w:bottom w:val="none" w:sz="0" w:space="0" w:color="auto"/>
                <w:right w:val="none" w:sz="0" w:space="0" w:color="auto"/>
              </w:divBdr>
            </w:div>
            <w:div w:id="1104761902">
              <w:marLeft w:val="0"/>
              <w:marRight w:val="0"/>
              <w:marTop w:val="0"/>
              <w:marBottom w:val="0"/>
              <w:divBdr>
                <w:top w:val="none" w:sz="0" w:space="0" w:color="auto"/>
                <w:left w:val="none" w:sz="0" w:space="0" w:color="auto"/>
                <w:bottom w:val="none" w:sz="0" w:space="0" w:color="auto"/>
                <w:right w:val="none" w:sz="0" w:space="0" w:color="auto"/>
              </w:divBdr>
            </w:div>
            <w:div w:id="2012754507">
              <w:marLeft w:val="0"/>
              <w:marRight w:val="0"/>
              <w:marTop w:val="0"/>
              <w:marBottom w:val="0"/>
              <w:divBdr>
                <w:top w:val="none" w:sz="0" w:space="0" w:color="auto"/>
                <w:left w:val="none" w:sz="0" w:space="0" w:color="auto"/>
                <w:bottom w:val="none" w:sz="0" w:space="0" w:color="auto"/>
                <w:right w:val="none" w:sz="0" w:space="0" w:color="auto"/>
              </w:divBdr>
            </w:div>
            <w:div w:id="2032489215">
              <w:marLeft w:val="0"/>
              <w:marRight w:val="0"/>
              <w:marTop w:val="0"/>
              <w:marBottom w:val="0"/>
              <w:divBdr>
                <w:top w:val="none" w:sz="0" w:space="0" w:color="auto"/>
                <w:left w:val="none" w:sz="0" w:space="0" w:color="auto"/>
                <w:bottom w:val="none" w:sz="0" w:space="0" w:color="auto"/>
                <w:right w:val="none" w:sz="0" w:space="0" w:color="auto"/>
              </w:divBdr>
            </w:div>
            <w:div w:id="704334437">
              <w:marLeft w:val="0"/>
              <w:marRight w:val="0"/>
              <w:marTop w:val="0"/>
              <w:marBottom w:val="0"/>
              <w:divBdr>
                <w:top w:val="none" w:sz="0" w:space="0" w:color="auto"/>
                <w:left w:val="none" w:sz="0" w:space="0" w:color="auto"/>
                <w:bottom w:val="none" w:sz="0" w:space="0" w:color="auto"/>
                <w:right w:val="none" w:sz="0" w:space="0" w:color="auto"/>
              </w:divBdr>
            </w:div>
            <w:div w:id="638190696">
              <w:marLeft w:val="0"/>
              <w:marRight w:val="0"/>
              <w:marTop w:val="0"/>
              <w:marBottom w:val="0"/>
              <w:divBdr>
                <w:top w:val="none" w:sz="0" w:space="0" w:color="auto"/>
                <w:left w:val="none" w:sz="0" w:space="0" w:color="auto"/>
                <w:bottom w:val="none" w:sz="0" w:space="0" w:color="auto"/>
                <w:right w:val="none" w:sz="0" w:space="0" w:color="auto"/>
              </w:divBdr>
            </w:div>
            <w:div w:id="496386567">
              <w:marLeft w:val="0"/>
              <w:marRight w:val="0"/>
              <w:marTop w:val="0"/>
              <w:marBottom w:val="0"/>
              <w:divBdr>
                <w:top w:val="none" w:sz="0" w:space="0" w:color="auto"/>
                <w:left w:val="none" w:sz="0" w:space="0" w:color="auto"/>
                <w:bottom w:val="none" w:sz="0" w:space="0" w:color="auto"/>
                <w:right w:val="none" w:sz="0" w:space="0" w:color="auto"/>
              </w:divBdr>
            </w:div>
            <w:div w:id="716583420">
              <w:marLeft w:val="0"/>
              <w:marRight w:val="0"/>
              <w:marTop w:val="0"/>
              <w:marBottom w:val="0"/>
              <w:divBdr>
                <w:top w:val="none" w:sz="0" w:space="0" w:color="auto"/>
                <w:left w:val="none" w:sz="0" w:space="0" w:color="auto"/>
                <w:bottom w:val="none" w:sz="0" w:space="0" w:color="auto"/>
                <w:right w:val="none" w:sz="0" w:space="0" w:color="auto"/>
              </w:divBdr>
            </w:div>
            <w:div w:id="553345641">
              <w:marLeft w:val="0"/>
              <w:marRight w:val="0"/>
              <w:marTop w:val="0"/>
              <w:marBottom w:val="0"/>
              <w:divBdr>
                <w:top w:val="none" w:sz="0" w:space="0" w:color="auto"/>
                <w:left w:val="none" w:sz="0" w:space="0" w:color="auto"/>
                <w:bottom w:val="none" w:sz="0" w:space="0" w:color="auto"/>
                <w:right w:val="none" w:sz="0" w:space="0" w:color="auto"/>
              </w:divBdr>
            </w:div>
            <w:div w:id="15693783">
              <w:marLeft w:val="0"/>
              <w:marRight w:val="0"/>
              <w:marTop w:val="0"/>
              <w:marBottom w:val="0"/>
              <w:divBdr>
                <w:top w:val="none" w:sz="0" w:space="0" w:color="auto"/>
                <w:left w:val="none" w:sz="0" w:space="0" w:color="auto"/>
                <w:bottom w:val="none" w:sz="0" w:space="0" w:color="auto"/>
                <w:right w:val="none" w:sz="0" w:space="0" w:color="auto"/>
              </w:divBdr>
            </w:div>
            <w:div w:id="745495545">
              <w:marLeft w:val="0"/>
              <w:marRight w:val="0"/>
              <w:marTop w:val="0"/>
              <w:marBottom w:val="0"/>
              <w:divBdr>
                <w:top w:val="none" w:sz="0" w:space="0" w:color="auto"/>
                <w:left w:val="none" w:sz="0" w:space="0" w:color="auto"/>
                <w:bottom w:val="none" w:sz="0" w:space="0" w:color="auto"/>
                <w:right w:val="none" w:sz="0" w:space="0" w:color="auto"/>
              </w:divBdr>
            </w:div>
            <w:div w:id="172959583">
              <w:marLeft w:val="0"/>
              <w:marRight w:val="0"/>
              <w:marTop w:val="0"/>
              <w:marBottom w:val="0"/>
              <w:divBdr>
                <w:top w:val="none" w:sz="0" w:space="0" w:color="auto"/>
                <w:left w:val="none" w:sz="0" w:space="0" w:color="auto"/>
                <w:bottom w:val="none" w:sz="0" w:space="0" w:color="auto"/>
                <w:right w:val="none" w:sz="0" w:space="0" w:color="auto"/>
              </w:divBdr>
            </w:div>
            <w:div w:id="1839076969">
              <w:marLeft w:val="0"/>
              <w:marRight w:val="0"/>
              <w:marTop w:val="0"/>
              <w:marBottom w:val="0"/>
              <w:divBdr>
                <w:top w:val="none" w:sz="0" w:space="0" w:color="auto"/>
                <w:left w:val="none" w:sz="0" w:space="0" w:color="auto"/>
                <w:bottom w:val="none" w:sz="0" w:space="0" w:color="auto"/>
                <w:right w:val="none" w:sz="0" w:space="0" w:color="auto"/>
              </w:divBdr>
            </w:div>
            <w:div w:id="1520662178">
              <w:marLeft w:val="0"/>
              <w:marRight w:val="0"/>
              <w:marTop w:val="0"/>
              <w:marBottom w:val="0"/>
              <w:divBdr>
                <w:top w:val="none" w:sz="0" w:space="0" w:color="auto"/>
                <w:left w:val="none" w:sz="0" w:space="0" w:color="auto"/>
                <w:bottom w:val="none" w:sz="0" w:space="0" w:color="auto"/>
                <w:right w:val="none" w:sz="0" w:space="0" w:color="auto"/>
              </w:divBdr>
            </w:div>
            <w:div w:id="1287927786">
              <w:marLeft w:val="0"/>
              <w:marRight w:val="0"/>
              <w:marTop w:val="0"/>
              <w:marBottom w:val="0"/>
              <w:divBdr>
                <w:top w:val="none" w:sz="0" w:space="0" w:color="auto"/>
                <w:left w:val="none" w:sz="0" w:space="0" w:color="auto"/>
                <w:bottom w:val="none" w:sz="0" w:space="0" w:color="auto"/>
                <w:right w:val="none" w:sz="0" w:space="0" w:color="auto"/>
              </w:divBdr>
            </w:div>
            <w:div w:id="588467484">
              <w:marLeft w:val="0"/>
              <w:marRight w:val="0"/>
              <w:marTop w:val="0"/>
              <w:marBottom w:val="0"/>
              <w:divBdr>
                <w:top w:val="none" w:sz="0" w:space="0" w:color="auto"/>
                <w:left w:val="none" w:sz="0" w:space="0" w:color="auto"/>
                <w:bottom w:val="none" w:sz="0" w:space="0" w:color="auto"/>
                <w:right w:val="none" w:sz="0" w:space="0" w:color="auto"/>
              </w:divBdr>
            </w:div>
            <w:div w:id="1317339488">
              <w:marLeft w:val="0"/>
              <w:marRight w:val="0"/>
              <w:marTop w:val="0"/>
              <w:marBottom w:val="0"/>
              <w:divBdr>
                <w:top w:val="none" w:sz="0" w:space="0" w:color="auto"/>
                <w:left w:val="none" w:sz="0" w:space="0" w:color="auto"/>
                <w:bottom w:val="none" w:sz="0" w:space="0" w:color="auto"/>
                <w:right w:val="none" w:sz="0" w:space="0" w:color="auto"/>
              </w:divBdr>
            </w:div>
            <w:div w:id="1167549003">
              <w:marLeft w:val="0"/>
              <w:marRight w:val="0"/>
              <w:marTop w:val="0"/>
              <w:marBottom w:val="0"/>
              <w:divBdr>
                <w:top w:val="none" w:sz="0" w:space="0" w:color="auto"/>
                <w:left w:val="none" w:sz="0" w:space="0" w:color="auto"/>
                <w:bottom w:val="none" w:sz="0" w:space="0" w:color="auto"/>
                <w:right w:val="none" w:sz="0" w:space="0" w:color="auto"/>
              </w:divBdr>
            </w:div>
            <w:div w:id="2021815160">
              <w:marLeft w:val="0"/>
              <w:marRight w:val="0"/>
              <w:marTop w:val="0"/>
              <w:marBottom w:val="0"/>
              <w:divBdr>
                <w:top w:val="none" w:sz="0" w:space="0" w:color="auto"/>
                <w:left w:val="none" w:sz="0" w:space="0" w:color="auto"/>
                <w:bottom w:val="none" w:sz="0" w:space="0" w:color="auto"/>
                <w:right w:val="none" w:sz="0" w:space="0" w:color="auto"/>
              </w:divBdr>
            </w:div>
            <w:div w:id="1517815062">
              <w:marLeft w:val="0"/>
              <w:marRight w:val="0"/>
              <w:marTop w:val="0"/>
              <w:marBottom w:val="0"/>
              <w:divBdr>
                <w:top w:val="none" w:sz="0" w:space="0" w:color="auto"/>
                <w:left w:val="none" w:sz="0" w:space="0" w:color="auto"/>
                <w:bottom w:val="none" w:sz="0" w:space="0" w:color="auto"/>
                <w:right w:val="none" w:sz="0" w:space="0" w:color="auto"/>
              </w:divBdr>
            </w:div>
            <w:div w:id="700862369">
              <w:marLeft w:val="0"/>
              <w:marRight w:val="0"/>
              <w:marTop w:val="0"/>
              <w:marBottom w:val="0"/>
              <w:divBdr>
                <w:top w:val="none" w:sz="0" w:space="0" w:color="auto"/>
                <w:left w:val="none" w:sz="0" w:space="0" w:color="auto"/>
                <w:bottom w:val="none" w:sz="0" w:space="0" w:color="auto"/>
                <w:right w:val="none" w:sz="0" w:space="0" w:color="auto"/>
              </w:divBdr>
            </w:div>
            <w:div w:id="1658148938">
              <w:marLeft w:val="0"/>
              <w:marRight w:val="0"/>
              <w:marTop w:val="0"/>
              <w:marBottom w:val="0"/>
              <w:divBdr>
                <w:top w:val="none" w:sz="0" w:space="0" w:color="auto"/>
                <w:left w:val="none" w:sz="0" w:space="0" w:color="auto"/>
                <w:bottom w:val="none" w:sz="0" w:space="0" w:color="auto"/>
                <w:right w:val="none" w:sz="0" w:space="0" w:color="auto"/>
              </w:divBdr>
            </w:div>
            <w:div w:id="885411123">
              <w:marLeft w:val="0"/>
              <w:marRight w:val="0"/>
              <w:marTop w:val="0"/>
              <w:marBottom w:val="0"/>
              <w:divBdr>
                <w:top w:val="none" w:sz="0" w:space="0" w:color="auto"/>
                <w:left w:val="none" w:sz="0" w:space="0" w:color="auto"/>
                <w:bottom w:val="none" w:sz="0" w:space="0" w:color="auto"/>
                <w:right w:val="none" w:sz="0" w:space="0" w:color="auto"/>
              </w:divBdr>
            </w:div>
            <w:div w:id="1310403058">
              <w:marLeft w:val="0"/>
              <w:marRight w:val="0"/>
              <w:marTop w:val="0"/>
              <w:marBottom w:val="0"/>
              <w:divBdr>
                <w:top w:val="none" w:sz="0" w:space="0" w:color="auto"/>
                <w:left w:val="none" w:sz="0" w:space="0" w:color="auto"/>
                <w:bottom w:val="none" w:sz="0" w:space="0" w:color="auto"/>
                <w:right w:val="none" w:sz="0" w:space="0" w:color="auto"/>
              </w:divBdr>
            </w:div>
            <w:div w:id="817962759">
              <w:marLeft w:val="0"/>
              <w:marRight w:val="0"/>
              <w:marTop w:val="0"/>
              <w:marBottom w:val="0"/>
              <w:divBdr>
                <w:top w:val="none" w:sz="0" w:space="0" w:color="auto"/>
                <w:left w:val="none" w:sz="0" w:space="0" w:color="auto"/>
                <w:bottom w:val="none" w:sz="0" w:space="0" w:color="auto"/>
                <w:right w:val="none" w:sz="0" w:space="0" w:color="auto"/>
              </w:divBdr>
            </w:div>
            <w:div w:id="1717050620">
              <w:marLeft w:val="0"/>
              <w:marRight w:val="0"/>
              <w:marTop w:val="0"/>
              <w:marBottom w:val="0"/>
              <w:divBdr>
                <w:top w:val="none" w:sz="0" w:space="0" w:color="auto"/>
                <w:left w:val="none" w:sz="0" w:space="0" w:color="auto"/>
                <w:bottom w:val="none" w:sz="0" w:space="0" w:color="auto"/>
                <w:right w:val="none" w:sz="0" w:space="0" w:color="auto"/>
              </w:divBdr>
            </w:div>
            <w:div w:id="57409953">
              <w:marLeft w:val="0"/>
              <w:marRight w:val="0"/>
              <w:marTop w:val="0"/>
              <w:marBottom w:val="0"/>
              <w:divBdr>
                <w:top w:val="none" w:sz="0" w:space="0" w:color="auto"/>
                <w:left w:val="none" w:sz="0" w:space="0" w:color="auto"/>
                <w:bottom w:val="none" w:sz="0" w:space="0" w:color="auto"/>
                <w:right w:val="none" w:sz="0" w:space="0" w:color="auto"/>
              </w:divBdr>
            </w:div>
            <w:div w:id="370540832">
              <w:marLeft w:val="0"/>
              <w:marRight w:val="0"/>
              <w:marTop w:val="0"/>
              <w:marBottom w:val="0"/>
              <w:divBdr>
                <w:top w:val="none" w:sz="0" w:space="0" w:color="auto"/>
                <w:left w:val="none" w:sz="0" w:space="0" w:color="auto"/>
                <w:bottom w:val="none" w:sz="0" w:space="0" w:color="auto"/>
                <w:right w:val="none" w:sz="0" w:space="0" w:color="auto"/>
              </w:divBdr>
            </w:div>
            <w:div w:id="588081416">
              <w:marLeft w:val="0"/>
              <w:marRight w:val="0"/>
              <w:marTop w:val="0"/>
              <w:marBottom w:val="0"/>
              <w:divBdr>
                <w:top w:val="none" w:sz="0" w:space="0" w:color="auto"/>
                <w:left w:val="none" w:sz="0" w:space="0" w:color="auto"/>
                <w:bottom w:val="none" w:sz="0" w:space="0" w:color="auto"/>
                <w:right w:val="none" w:sz="0" w:space="0" w:color="auto"/>
              </w:divBdr>
            </w:div>
            <w:div w:id="59207292">
              <w:marLeft w:val="0"/>
              <w:marRight w:val="0"/>
              <w:marTop w:val="0"/>
              <w:marBottom w:val="0"/>
              <w:divBdr>
                <w:top w:val="none" w:sz="0" w:space="0" w:color="auto"/>
                <w:left w:val="none" w:sz="0" w:space="0" w:color="auto"/>
                <w:bottom w:val="none" w:sz="0" w:space="0" w:color="auto"/>
                <w:right w:val="none" w:sz="0" w:space="0" w:color="auto"/>
              </w:divBdr>
            </w:div>
            <w:div w:id="882518835">
              <w:marLeft w:val="0"/>
              <w:marRight w:val="0"/>
              <w:marTop w:val="0"/>
              <w:marBottom w:val="0"/>
              <w:divBdr>
                <w:top w:val="none" w:sz="0" w:space="0" w:color="auto"/>
                <w:left w:val="none" w:sz="0" w:space="0" w:color="auto"/>
                <w:bottom w:val="none" w:sz="0" w:space="0" w:color="auto"/>
                <w:right w:val="none" w:sz="0" w:space="0" w:color="auto"/>
              </w:divBdr>
            </w:div>
            <w:div w:id="1685588612">
              <w:marLeft w:val="0"/>
              <w:marRight w:val="0"/>
              <w:marTop w:val="0"/>
              <w:marBottom w:val="0"/>
              <w:divBdr>
                <w:top w:val="none" w:sz="0" w:space="0" w:color="auto"/>
                <w:left w:val="none" w:sz="0" w:space="0" w:color="auto"/>
                <w:bottom w:val="none" w:sz="0" w:space="0" w:color="auto"/>
                <w:right w:val="none" w:sz="0" w:space="0" w:color="auto"/>
              </w:divBdr>
            </w:div>
            <w:div w:id="2072457460">
              <w:marLeft w:val="0"/>
              <w:marRight w:val="0"/>
              <w:marTop w:val="0"/>
              <w:marBottom w:val="0"/>
              <w:divBdr>
                <w:top w:val="none" w:sz="0" w:space="0" w:color="auto"/>
                <w:left w:val="none" w:sz="0" w:space="0" w:color="auto"/>
                <w:bottom w:val="none" w:sz="0" w:space="0" w:color="auto"/>
                <w:right w:val="none" w:sz="0" w:space="0" w:color="auto"/>
              </w:divBdr>
            </w:div>
            <w:div w:id="483426189">
              <w:marLeft w:val="0"/>
              <w:marRight w:val="0"/>
              <w:marTop w:val="0"/>
              <w:marBottom w:val="0"/>
              <w:divBdr>
                <w:top w:val="none" w:sz="0" w:space="0" w:color="auto"/>
                <w:left w:val="none" w:sz="0" w:space="0" w:color="auto"/>
                <w:bottom w:val="none" w:sz="0" w:space="0" w:color="auto"/>
                <w:right w:val="none" w:sz="0" w:space="0" w:color="auto"/>
              </w:divBdr>
            </w:div>
            <w:div w:id="1868718442">
              <w:marLeft w:val="0"/>
              <w:marRight w:val="0"/>
              <w:marTop w:val="0"/>
              <w:marBottom w:val="0"/>
              <w:divBdr>
                <w:top w:val="none" w:sz="0" w:space="0" w:color="auto"/>
                <w:left w:val="none" w:sz="0" w:space="0" w:color="auto"/>
                <w:bottom w:val="none" w:sz="0" w:space="0" w:color="auto"/>
                <w:right w:val="none" w:sz="0" w:space="0" w:color="auto"/>
              </w:divBdr>
            </w:div>
            <w:div w:id="1020931051">
              <w:marLeft w:val="0"/>
              <w:marRight w:val="0"/>
              <w:marTop w:val="0"/>
              <w:marBottom w:val="0"/>
              <w:divBdr>
                <w:top w:val="none" w:sz="0" w:space="0" w:color="auto"/>
                <w:left w:val="none" w:sz="0" w:space="0" w:color="auto"/>
                <w:bottom w:val="none" w:sz="0" w:space="0" w:color="auto"/>
                <w:right w:val="none" w:sz="0" w:space="0" w:color="auto"/>
              </w:divBdr>
            </w:div>
            <w:div w:id="1773276442">
              <w:marLeft w:val="0"/>
              <w:marRight w:val="0"/>
              <w:marTop w:val="0"/>
              <w:marBottom w:val="0"/>
              <w:divBdr>
                <w:top w:val="none" w:sz="0" w:space="0" w:color="auto"/>
                <w:left w:val="none" w:sz="0" w:space="0" w:color="auto"/>
                <w:bottom w:val="none" w:sz="0" w:space="0" w:color="auto"/>
                <w:right w:val="none" w:sz="0" w:space="0" w:color="auto"/>
              </w:divBdr>
            </w:div>
            <w:div w:id="594217734">
              <w:marLeft w:val="0"/>
              <w:marRight w:val="0"/>
              <w:marTop w:val="0"/>
              <w:marBottom w:val="0"/>
              <w:divBdr>
                <w:top w:val="none" w:sz="0" w:space="0" w:color="auto"/>
                <w:left w:val="none" w:sz="0" w:space="0" w:color="auto"/>
                <w:bottom w:val="none" w:sz="0" w:space="0" w:color="auto"/>
                <w:right w:val="none" w:sz="0" w:space="0" w:color="auto"/>
              </w:divBdr>
            </w:div>
            <w:div w:id="20060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4955">
      <w:bodyDiv w:val="1"/>
      <w:marLeft w:val="0"/>
      <w:marRight w:val="0"/>
      <w:marTop w:val="0"/>
      <w:marBottom w:val="0"/>
      <w:divBdr>
        <w:top w:val="none" w:sz="0" w:space="0" w:color="auto"/>
        <w:left w:val="none" w:sz="0" w:space="0" w:color="auto"/>
        <w:bottom w:val="none" w:sz="0" w:space="0" w:color="auto"/>
        <w:right w:val="none" w:sz="0" w:space="0" w:color="auto"/>
      </w:divBdr>
    </w:div>
    <w:div w:id="1136486432">
      <w:bodyDiv w:val="1"/>
      <w:marLeft w:val="0"/>
      <w:marRight w:val="0"/>
      <w:marTop w:val="0"/>
      <w:marBottom w:val="0"/>
      <w:divBdr>
        <w:top w:val="none" w:sz="0" w:space="0" w:color="auto"/>
        <w:left w:val="none" w:sz="0" w:space="0" w:color="auto"/>
        <w:bottom w:val="none" w:sz="0" w:space="0" w:color="auto"/>
        <w:right w:val="none" w:sz="0" w:space="0" w:color="auto"/>
      </w:divBdr>
    </w:div>
    <w:div w:id="1830174371">
      <w:bodyDiv w:val="1"/>
      <w:marLeft w:val="0"/>
      <w:marRight w:val="0"/>
      <w:marTop w:val="0"/>
      <w:marBottom w:val="0"/>
      <w:divBdr>
        <w:top w:val="none" w:sz="0" w:space="0" w:color="auto"/>
        <w:left w:val="none" w:sz="0" w:space="0" w:color="auto"/>
        <w:bottom w:val="none" w:sz="0" w:space="0" w:color="auto"/>
        <w:right w:val="none" w:sz="0" w:space="0" w:color="auto"/>
      </w:divBdr>
    </w:div>
    <w:div w:id="2115438114">
      <w:bodyDiv w:val="1"/>
      <w:marLeft w:val="0"/>
      <w:marRight w:val="0"/>
      <w:marTop w:val="0"/>
      <w:marBottom w:val="0"/>
      <w:divBdr>
        <w:top w:val="none" w:sz="0" w:space="0" w:color="auto"/>
        <w:left w:val="none" w:sz="0" w:space="0" w:color="auto"/>
        <w:bottom w:val="none" w:sz="0" w:space="0" w:color="auto"/>
        <w:right w:val="none" w:sz="0" w:space="0" w:color="auto"/>
      </w:divBdr>
      <w:divsChild>
        <w:div w:id="647172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boingboing.net/2016/02/04/diy-smart-bathroom-mirror.html" TargetMode="External"/><Relationship Id="rId26" Type="http://schemas.openxmlformats.org/officeDocument/2006/relationships/hyperlink" Target="https://doi.org/10.1016/j.eswa.2017.04.021" TargetMode="External"/><Relationship Id="rId3" Type="http://schemas.openxmlformats.org/officeDocument/2006/relationships/styles" Target="styles.xml"/><Relationship Id="rId21" Type="http://schemas.openxmlformats.org/officeDocument/2006/relationships/hyperlink" Target="http://www.sciencedirect.com/science/article/pii/S1364661399014035" TargetMode="External"/><Relationship Id="rId7" Type="http://schemas.openxmlformats.org/officeDocument/2006/relationships/endnotes" Target="endnotes.xml"/><Relationship Id="rId12" Type="http://schemas.openxmlformats.org/officeDocument/2006/relationships/hyperlink" Target="https://livemdxac-my.sharepoint.com/personal/ry106_live_mdx_ac_uk/Documents/www.MagicMirror.builders" TargetMode="External"/><Relationship Id="rId17" Type="http://schemas.openxmlformats.org/officeDocument/2006/relationships/hyperlink" Target="https://techcrunch.com/2017/01/17/smart-mirror/" TargetMode="External"/><Relationship Id="rId25" Type="http://schemas.openxmlformats.org/officeDocument/2006/relationships/hyperlink" Target="https://doi.org/10.1016/j.visres.2007.11.007" TargetMode="External"/><Relationship Id="rId2" Type="http://schemas.openxmlformats.org/officeDocument/2006/relationships/numbering" Target="numbering.xml"/><Relationship Id="rId16" Type="http://schemas.openxmlformats.org/officeDocument/2006/relationships/hyperlink" Target="https://www.forbes.com/sites/karenhua/2016/10/07/panasonic-smart-mirror-shows-you-your-face-flaws-and-helps-you-fix-them/%237f313fd53204" TargetMode="External"/><Relationship Id="rId20" Type="http://schemas.openxmlformats.org/officeDocument/2006/relationships/hyperlink" Target="https://doi.org/10.1016/S1364-6613(99)01403-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x.doi.org/10.1037/0022-3514.50.5.9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ailymail.co.uk/sciencetech/article-3118491/Samsung-s-smart-MIRROR-shows-weather-traffic-information-Facebook-notifications-brush-teeth.html" TargetMode="External"/><Relationship Id="rId23" Type="http://schemas.openxmlformats.org/officeDocument/2006/relationships/hyperlink" Target="http://www.sciencedirect.com/science/article/pii/S0042698905005493"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magicmirror.builders/"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isplaysolutions.samsung.com/digital-signage/detail/848/ML55E" TargetMode="External"/><Relationship Id="rId22" Type="http://schemas.openxmlformats.org/officeDocument/2006/relationships/hyperlink" Target="https://doi.org/10.1016/j.visres.2005.10.024" TargetMode="External"/><Relationship Id="rId27" Type="http://schemas.openxmlformats.org/officeDocument/2006/relationships/hyperlink" Target="http://www.sciencedirect.com/science/article/pii/S0957417417302658" TargetMode="External"/><Relationship Id="rId30" Type="http://schemas.openxmlformats.org/officeDocument/2006/relationships/fontTable" Target="fontTable.xml"/></Relationships>
</file>

<file path=word/theme/theme1.xml><?xml version="1.0" encoding="utf-8"?>
<a:theme xmlns:a="http://schemas.openxmlformats.org/drawingml/2006/main" name="Group Thesis Theme">
  <a:themeElements>
    <a:clrScheme name="Custom 7">
      <a:dk1>
        <a:sysClr val="windowText" lastClr="000000"/>
      </a:dk1>
      <a:lt1>
        <a:sysClr val="window" lastClr="FFFFFF"/>
      </a:lt1>
      <a:dk2>
        <a:srgbClr val="242424"/>
      </a:dk2>
      <a:lt2>
        <a:srgbClr val="F5F5F5"/>
      </a:lt2>
      <a:accent1>
        <a:srgbClr val="2A4F69"/>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15E41C-79AB-451A-A2B8-ACB74E591A0D}">
  <we:reference id="wa104380587" version="1.0.0.1" store="en-US" storeType="OMEX"/>
  <we:alternateReferences>
    <we:reference id="wa104380587" version="1.0.0.1" store="WA1043805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AB7D4-5C67-47CF-A61F-C86245EE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3480</Words>
  <Characters>21924</Characters>
  <Application>Microsoft Office Word</Application>
  <DocSecurity>0</DocSecurity>
  <Lines>182</Lines>
  <Paragraphs>50</Paragraphs>
  <ScaleCrop>false</ScaleCrop>
  <HeadingPairs>
    <vt:vector size="6" baseType="variant">
      <vt:variant>
        <vt:lpstr>Titel</vt:lpstr>
      </vt:variant>
      <vt:variant>
        <vt:i4>1</vt:i4>
      </vt:variant>
      <vt:variant>
        <vt:lpstr>Title</vt:lpstr>
      </vt:variant>
      <vt:variant>
        <vt:i4>1</vt:i4>
      </vt:variant>
      <vt:variant>
        <vt:lpstr>Headings</vt:lpstr>
      </vt:variant>
      <vt:variant>
        <vt:i4>7</vt:i4>
      </vt:variant>
    </vt:vector>
  </HeadingPairs>
  <TitlesOfParts>
    <vt:vector size="9" baseType="lpstr">
      <vt:lpstr/>
      <vt:lpstr/>
      <vt:lpstr>    Title Page</vt:lpstr>
      <vt:lpstr>    Index Page</vt:lpstr>
      <vt:lpstr>    Smart Mirror Overview</vt:lpstr>
      <vt:lpstr>    Attractiveness Theory</vt:lpstr>
      <vt:lpstr>    Attractiveness Rating</vt:lpstr>
      <vt:lpstr>    Project Approach</vt:lpstr>
      <vt:lpstr>References </vt:lpstr>
    </vt:vector>
  </TitlesOfParts>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Reday Yahya</dc:creator>
  <cp:keywords/>
  <dc:description/>
  <cp:lastModifiedBy>Reday Ahmad Yahya</cp:lastModifiedBy>
  <cp:revision>3</cp:revision>
  <dcterms:created xsi:type="dcterms:W3CDTF">2018-01-19T09:40:00Z</dcterms:created>
  <dcterms:modified xsi:type="dcterms:W3CDTF">2018-01-19T10:34:00Z</dcterms:modified>
</cp:coreProperties>
</file>